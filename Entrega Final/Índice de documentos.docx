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97F9C" w14:textId="02960290" w:rsidR="002D6ACE" w:rsidRPr="00CC432E" w:rsidRDefault="002D6ACE" w:rsidP="002D6ACE">
      <w:pPr>
        <w:pStyle w:val="Textosinformato"/>
        <w:rPr>
          <w:rFonts w:ascii="Courier New" w:hAnsi="Courier New" w:cs="Courier New"/>
          <w:sz w:val="16"/>
          <w:szCs w:val="16"/>
        </w:rPr>
      </w:pPr>
      <w:del w:id="0" w:author="Maricela Chaves Vargas" w:date="2019-01-22T13:41:00Z">
        <w:r w:rsidRPr="00CC432E" w:rsidDel="00C41F65">
          <w:rPr>
            <w:rFonts w:ascii="Courier New" w:hAnsi="Courier New" w:cs="Courier New"/>
            <w:sz w:val="16"/>
            <w:szCs w:val="16"/>
          </w:rPr>
          <w:delText>.</w:delText>
        </w:r>
      </w:del>
      <w:ins w:id="1" w:author="Maricela Chaves Vargas" w:date="2019-01-22T13:42:00Z">
        <w:r w:rsidR="00C41F65">
          <w:rPr>
            <w:rFonts w:ascii="Courier New" w:hAnsi="Courier New" w:cs="Courier New"/>
            <w:sz w:val="16"/>
            <w:szCs w:val="16"/>
          </w:rPr>
          <w:t>Entrega Final</w:t>
        </w:r>
      </w:ins>
    </w:p>
    <w:p w14:paraId="00E160F6" w14:textId="0B579164" w:rsidR="002D6ACE" w:rsidRPr="00CC432E" w:rsidDel="003E6D05" w:rsidRDefault="002D6ACE" w:rsidP="002D6ACE">
      <w:pPr>
        <w:pStyle w:val="Textosinformato"/>
        <w:rPr>
          <w:del w:id="2" w:author="Maricela Chaves Vargas" w:date="2019-01-22T13:58:00Z"/>
          <w:rFonts w:ascii="Courier New" w:hAnsi="Courier New" w:cs="Courier New"/>
          <w:sz w:val="16"/>
          <w:szCs w:val="16"/>
        </w:rPr>
      </w:pPr>
      <w:del w:id="3" w:author="Maricela Chaves Vargas" w:date="2019-01-22T13:58:00Z">
        <w:r w:rsidRPr="00CC432E" w:rsidDel="003E6D05">
          <w:rPr>
            <w:rFonts w:ascii="Courier New" w:hAnsi="Courier New" w:cs="Courier New"/>
            <w:sz w:val="16"/>
            <w:szCs w:val="16"/>
          </w:rPr>
          <w:delText>├── Código</w:delText>
        </w:r>
      </w:del>
    </w:p>
    <w:p w14:paraId="61517650" w14:textId="3BEC23ED" w:rsidR="002D6ACE" w:rsidRPr="00CC432E" w:rsidDel="00C41F65" w:rsidRDefault="002D6ACE" w:rsidP="002D6ACE">
      <w:pPr>
        <w:pStyle w:val="Textosinformato"/>
        <w:rPr>
          <w:del w:id="4" w:author="Maricela Chaves Vargas" w:date="2019-01-22T13:43:00Z"/>
          <w:rFonts w:ascii="Courier New" w:hAnsi="Courier New" w:cs="Courier New"/>
          <w:sz w:val="16"/>
          <w:szCs w:val="16"/>
        </w:rPr>
      </w:pPr>
      <w:del w:id="5" w:author="Maricela Chaves Vargas" w:date="2019-01-22T13:43:00Z">
        <w:r w:rsidRPr="00CC432E" w:rsidDel="00C41F65">
          <w:rPr>
            <w:rFonts w:ascii="Courier New" w:hAnsi="Courier New" w:cs="Courier New"/>
            <w:sz w:val="16"/>
            <w:szCs w:val="16"/>
          </w:rPr>
          <w:delText>│   ├── Java - Triangle...............................Códigos para correr junto a la implementación de Watt y Brown</w:delText>
        </w:r>
      </w:del>
    </w:p>
    <w:p w14:paraId="0D34B6B4" w14:textId="3C8254F5" w:rsidR="002D6ACE" w:rsidRPr="00CC432E" w:rsidDel="00C41F65" w:rsidRDefault="002D6ACE" w:rsidP="002D6ACE">
      <w:pPr>
        <w:pStyle w:val="Textosinformato"/>
        <w:rPr>
          <w:del w:id="6" w:author="Maricela Chaves Vargas" w:date="2019-01-22T13:43:00Z"/>
          <w:rFonts w:ascii="Courier New" w:hAnsi="Courier New" w:cs="Courier New"/>
          <w:sz w:val="16"/>
          <w:szCs w:val="16"/>
        </w:rPr>
      </w:pPr>
      <w:del w:id="7" w:author="Maricela Chaves Vargas" w:date="2019-01-22T13:43:00Z">
        <w:r w:rsidRPr="00CC432E" w:rsidDel="00C41F65">
          <w:rPr>
            <w:rFonts w:ascii="Courier New" w:hAnsi="Courier New" w:cs="Courier New"/>
            <w:sz w:val="16"/>
            <w:szCs w:val="16"/>
          </w:rPr>
          <w:delText>│   │   ├── TokenPrinter..............................Código desarrollado para la impresora de tokens</w:delText>
        </w:r>
      </w:del>
    </w:p>
    <w:p w14:paraId="3A51DBF3" w14:textId="1DF232B4" w:rsidR="002D6ACE" w:rsidRPr="00CC432E" w:rsidDel="00C41F65" w:rsidRDefault="002D6ACE" w:rsidP="002D6ACE">
      <w:pPr>
        <w:pStyle w:val="Textosinformato"/>
        <w:rPr>
          <w:del w:id="8" w:author="Maricela Chaves Vargas" w:date="2019-01-22T13:43:00Z"/>
          <w:rFonts w:ascii="Courier New" w:hAnsi="Courier New" w:cs="Courier New"/>
          <w:sz w:val="16"/>
          <w:szCs w:val="16"/>
        </w:rPr>
      </w:pPr>
      <w:del w:id="9" w:author="Maricela Chaves Vargas" w:date="2019-01-22T13:43:00Z">
        <w:r w:rsidRPr="00CC432E" w:rsidDel="00C41F65">
          <w:rPr>
            <w:rFonts w:ascii="Courier New" w:hAnsi="Courier New" w:cs="Courier New"/>
            <w:sz w:val="16"/>
            <w:szCs w:val="16"/>
          </w:rPr>
          <w:delText>│   │   └── TreeWriter</w:delText>
        </w:r>
        <w:r w:rsidRPr="00BB2B07" w:rsidDel="00C41F65">
          <w:rPr>
            <w:rFonts w:ascii="Courier New" w:hAnsi="Courier New"/>
            <w:b/>
            <w:color w:val="FF0000"/>
            <w:sz w:val="16"/>
            <w:rPrChange w:id="10" w:author="Ignacio Trejos" w:date="2019-01-21T16:28:00Z">
              <w:rPr>
                <w:rFonts w:ascii="Courier New" w:hAnsi="Courier New"/>
                <w:sz w:val="16"/>
              </w:rPr>
            </w:rPrChange>
          </w:rPr>
          <w:delText>HTML</w:delText>
        </w:r>
      </w:del>
      <w:ins w:id="11" w:author="Ignacio Trejos" w:date="2019-01-21T16:28:00Z">
        <w:del w:id="12" w:author="Maricela Chaves Vargas" w:date="2019-01-22T13:43:00Z">
          <w:r w:rsidR="00793E06" w:rsidRPr="00CC432E" w:rsidDel="00C41F65">
            <w:rPr>
              <w:rFonts w:ascii="Courier New" w:hAnsi="Courier New" w:cs="Courier New"/>
              <w:sz w:val="16"/>
              <w:szCs w:val="16"/>
            </w:rPr>
            <w:delText>TreeWriter</w:delText>
          </w:r>
          <w:r w:rsidR="00793E06" w:rsidDel="00C41F65">
            <w:rPr>
              <w:rFonts w:ascii="Courier New" w:hAnsi="Courier New"/>
              <w:b/>
              <w:color w:val="FF0000"/>
              <w:sz w:val="16"/>
            </w:rPr>
            <w:delText>XML</w:delText>
          </w:r>
        </w:del>
      </w:ins>
      <w:del w:id="13" w:author="Maricela Chaves Vargas" w:date="2019-01-22T13:43:00Z">
        <w:r w:rsidRPr="00CC432E" w:rsidDel="00C41F65">
          <w:rPr>
            <w:rFonts w:ascii="Courier New" w:hAnsi="Courier New" w:cs="Courier New"/>
            <w:sz w:val="16"/>
            <w:szCs w:val="16"/>
          </w:rPr>
          <w:delText>.........................</w:delText>
        </w:r>
      </w:del>
      <w:ins w:id="14" w:author="Ignacio Trejos" w:date="2019-01-22T09:57:00Z">
        <w:del w:id="15" w:author="Maricela Chaves Vargas" w:date="2019-01-22T13:43:00Z">
          <w:r w:rsidR="00A5019C" w:rsidDel="00C41F65">
            <w:rPr>
              <w:rFonts w:ascii="Courier New" w:hAnsi="Courier New" w:cs="Courier New"/>
              <w:sz w:val="16"/>
              <w:szCs w:val="16"/>
            </w:rPr>
            <w:delText>.</w:delText>
          </w:r>
        </w:del>
      </w:ins>
      <w:del w:id="16" w:author="Maricela Chaves Vargas" w:date="2019-01-22T13:43:00Z">
        <w:r w:rsidRPr="00CC432E" w:rsidDel="00C41F65">
          <w:rPr>
            <w:rFonts w:ascii="Courier New" w:hAnsi="Courier New" w:cs="Courier New"/>
            <w:sz w:val="16"/>
            <w:szCs w:val="16"/>
          </w:rPr>
          <w:delText xml:space="preserve">...Código desarrollado para la impresora de ASTs </w:delText>
        </w:r>
      </w:del>
    </w:p>
    <w:p w14:paraId="716FDAD5" w14:textId="39715C0E" w:rsidR="002D6ACE" w:rsidRPr="00CC432E" w:rsidDel="003E6D05" w:rsidRDefault="002D6ACE" w:rsidP="002D6ACE">
      <w:pPr>
        <w:pStyle w:val="Textosinformato"/>
        <w:rPr>
          <w:del w:id="17" w:author="Maricela Chaves Vargas" w:date="2019-01-22T13:58:00Z"/>
          <w:rFonts w:ascii="Courier New" w:hAnsi="Courier New" w:cs="Courier New"/>
          <w:sz w:val="16"/>
          <w:szCs w:val="16"/>
        </w:rPr>
      </w:pPr>
      <w:del w:id="18" w:author="Maricela Chaves Vargas" w:date="2019-01-22T13:58:00Z">
        <w:r w:rsidRPr="00CC432E" w:rsidDel="003E6D05">
          <w:rPr>
            <w:rFonts w:ascii="Courier New" w:hAnsi="Courier New" w:cs="Courier New"/>
            <w:sz w:val="16"/>
            <w:szCs w:val="16"/>
          </w:rPr>
          <w:delText>│   │</w:delText>
        </w:r>
      </w:del>
    </w:p>
    <w:p w14:paraId="6B2B0A3F" w14:textId="77777777" w:rsidR="002D6ACE" w:rsidRPr="00CC432E" w:rsidRDefault="002D6ACE" w:rsidP="002D6ACE">
      <w:pPr>
        <w:pStyle w:val="Textosinformato"/>
        <w:rPr>
          <w:rFonts w:ascii="Courier New" w:hAnsi="Courier New" w:cs="Courier New"/>
          <w:sz w:val="16"/>
          <w:szCs w:val="16"/>
        </w:rPr>
      </w:pPr>
      <w:del w:id="19" w:author="Maricela Chaves Vargas" w:date="2019-01-22T13:55:00Z">
        <w:r w:rsidRPr="00CC432E" w:rsidDel="00D702D6">
          <w:rPr>
            <w:rFonts w:ascii="Courier New" w:hAnsi="Courier New" w:cs="Courier New"/>
            <w:sz w:val="16"/>
            <w:szCs w:val="16"/>
          </w:rPr>
          <w:delText xml:space="preserve">│   </w:delText>
        </w:r>
      </w:del>
      <w:r w:rsidRPr="00CC432E">
        <w:rPr>
          <w:rFonts w:ascii="Courier New" w:hAnsi="Courier New" w:cs="Courier New"/>
          <w:sz w:val="16"/>
          <w:szCs w:val="16"/>
        </w:rPr>
        <w:t>├</w:t>
      </w:r>
      <w:del w:id="20" w:author="Maricela Chaves Vargas" w:date="2019-01-22T13:55:00Z">
        <w:r w:rsidRPr="00CC432E" w:rsidDel="00D702D6">
          <w:rPr>
            <w:rFonts w:ascii="Courier New" w:hAnsi="Courier New" w:cs="Courier New"/>
            <w:sz w:val="16"/>
            <w:szCs w:val="16"/>
          </w:rPr>
          <w:delText>─</w:delText>
        </w:r>
      </w:del>
      <w:r w:rsidRPr="00CC432E">
        <w:rPr>
          <w:rFonts w:ascii="Courier New" w:hAnsi="Courier New" w:cs="Courier New"/>
          <w:sz w:val="16"/>
          <w:szCs w:val="16"/>
        </w:rPr>
        <w:t xml:space="preserve">─ </w:t>
      </w:r>
      <w:proofErr w:type="spellStart"/>
      <w:r w:rsidRPr="00CC432E">
        <w:rPr>
          <w:rFonts w:ascii="Courier New" w:hAnsi="Courier New" w:cs="Courier New"/>
          <w:sz w:val="16"/>
          <w:szCs w:val="16"/>
        </w:rPr>
        <w:t>Triangle</w:t>
      </w:r>
      <w:proofErr w:type="spellEnd"/>
    </w:p>
    <w:p w14:paraId="6D35103D" w14:textId="3F338F07" w:rsidR="002D6ACE" w:rsidRPr="00CC432E" w:rsidDel="00C41F65" w:rsidRDefault="002D6ACE">
      <w:pPr>
        <w:pStyle w:val="Textosinformato"/>
        <w:rPr>
          <w:del w:id="21" w:author="Maricela Chaves Vargas" w:date="2019-01-22T13:44:00Z"/>
          <w:rFonts w:ascii="Courier New" w:hAnsi="Courier New" w:cs="Courier New"/>
          <w:sz w:val="16"/>
          <w:szCs w:val="16"/>
        </w:rPr>
      </w:pPr>
      <w:del w:id="22" w:author="Maricela Chaves Vargas" w:date="2019-01-22T13:55:00Z">
        <w:r w:rsidRPr="00CC432E" w:rsidDel="00D702D6">
          <w:rPr>
            <w:rFonts w:ascii="Courier New" w:hAnsi="Courier New" w:cs="Courier New"/>
            <w:sz w:val="16"/>
            <w:szCs w:val="16"/>
          </w:rPr>
          <w:delText xml:space="preserve">│   </w:delText>
        </w:r>
      </w:del>
      <w:r w:rsidRPr="00CC432E">
        <w:rPr>
          <w:rFonts w:ascii="Courier New" w:hAnsi="Courier New" w:cs="Courier New"/>
          <w:sz w:val="16"/>
          <w:szCs w:val="16"/>
        </w:rPr>
        <w:t xml:space="preserve">│   ├── build.bat.................................Script para compilar el </w:t>
      </w:r>
      <w:r w:rsidRPr="00DC01C6">
        <w:rPr>
          <w:rFonts w:ascii="Courier New" w:hAnsi="Courier New"/>
          <w:sz w:val="16"/>
        </w:rPr>
        <w:t>c</w:t>
      </w:r>
      <w:del w:id="23" w:author="Ignacio Trejos" w:date="2019-01-21T16:29:00Z">
        <w:r w:rsidRPr="00DC01C6" w:rsidDel="00793E06">
          <w:rPr>
            <w:rFonts w:ascii="Courier New" w:hAnsi="Courier New"/>
            <w:sz w:val="16"/>
          </w:rPr>
          <w:delText>o</w:delText>
        </w:r>
      </w:del>
      <w:ins w:id="24" w:author="Ignacio Trejos" w:date="2019-01-21T16:29:00Z">
        <w:r w:rsidR="00793E06" w:rsidRPr="00DC01C6">
          <w:rPr>
            <w:rFonts w:ascii="Courier New" w:hAnsi="Courier New"/>
            <w:sz w:val="16"/>
            <w:rPrChange w:id="25" w:author="Maricela Chaves Vargas" w:date="2019-01-22T14:14:00Z">
              <w:rPr>
                <w:rFonts w:ascii="Courier New" w:hAnsi="Courier New"/>
                <w:color w:val="FF0000"/>
                <w:sz w:val="16"/>
              </w:rPr>
            </w:rPrChange>
          </w:rPr>
          <w:t>ó</w:t>
        </w:r>
      </w:ins>
      <w:r w:rsidRPr="00DC01C6">
        <w:rPr>
          <w:rFonts w:ascii="Courier New" w:hAnsi="Courier New"/>
          <w:sz w:val="16"/>
        </w:rPr>
        <w:t xml:space="preserve">digo </w:t>
      </w:r>
      <w:r w:rsidRPr="00CC432E">
        <w:rPr>
          <w:rFonts w:ascii="Courier New" w:hAnsi="Courier New" w:cs="Courier New"/>
          <w:sz w:val="16"/>
          <w:szCs w:val="16"/>
        </w:rPr>
        <w:t>en Windows</w:t>
      </w:r>
    </w:p>
    <w:p w14:paraId="27BCF005" w14:textId="6FDF6756" w:rsidR="002D6ACE" w:rsidRPr="00CC432E" w:rsidRDefault="002D6ACE">
      <w:pPr>
        <w:pStyle w:val="Textosinformato"/>
        <w:rPr>
          <w:rFonts w:ascii="Courier New" w:hAnsi="Courier New" w:cs="Courier New"/>
          <w:sz w:val="16"/>
          <w:szCs w:val="16"/>
        </w:rPr>
      </w:pPr>
      <w:del w:id="26" w:author="Maricela Chaves Vargas" w:date="2019-01-22T13:44:00Z">
        <w:r w:rsidRPr="00CC432E" w:rsidDel="00C41F65">
          <w:rPr>
            <w:rFonts w:ascii="Courier New" w:hAnsi="Courier New" w:cs="Courier New"/>
            <w:sz w:val="16"/>
            <w:szCs w:val="16"/>
          </w:rPr>
          <w:delText>│   │   ├── build.sh..................................Script para compilar el código en Linux</w:delText>
        </w:r>
      </w:del>
    </w:p>
    <w:p w14:paraId="1650AD09" w14:textId="3D7E6F03" w:rsidR="002D6ACE" w:rsidRPr="00CC432E" w:rsidDel="00C41F65" w:rsidRDefault="002D6ACE">
      <w:pPr>
        <w:pStyle w:val="Textosinformato"/>
        <w:rPr>
          <w:del w:id="27" w:author="Maricela Chaves Vargas" w:date="2019-01-22T13:44:00Z"/>
          <w:rFonts w:ascii="Courier New" w:hAnsi="Courier New" w:cs="Courier New"/>
          <w:sz w:val="16"/>
          <w:szCs w:val="16"/>
        </w:rPr>
      </w:pPr>
      <w:del w:id="28" w:author="Maricela Chaves Vargas" w:date="2019-01-22T13:55:00Z">
        <w:r w:rsidRPr="00CC432E" w:rsidDel="00D702D6">
          <w:rPr>
            <w:rFonts w:ascii="Courier New" w:hAnsi="Courier New" w:cs="Courier New"/>
            <w:sz w:val="16"/>
            <w:szCs w:val="16"/>
          </w:rPr>
          <w:delText xml:space="preserve">│   </w:delText>
        </w:r>
      </w:del>
      <w:r w:rsidRPr="00CC432E">
        <w:rPr>
          <w:rFonts w:ascii="Courier New" w:hAnsi="Courier New" w:cs="Courier New"/>
          <w:sz w:val="16"/>
          <w:szCs w:val="16"/>
        </w:rPr>
        <w:t xml:space="preserve">│   ├── build_with_docs.bat.......................Script para compilar el </w:t>
      </w:r>
      <w:r w:rsidRPr="00DC01C6">
        <w:rPr>
          <w:rFonts w:ascii="Courier New" w:hAnsi="Courier New"/>
          <w:sz w:val="16"/>
        </w:rPr>
        <w:t>c</w:t>
      </w:r>
      <w:del w:id="29" w:author="Ignacio Trejos" w:date="2019-01-21T16:29:00Z">
        <w:r w:rsidRPr="00DC01C6" w:rsidDel="00793E06">
          <w:rPr>
            <w:rFonts w:ascii="Courier New" w:hAnsi="Courier New"/>
            <w:sz w:val="16"/>
          </w:rPr>
          <w:delText>o</w:delText>
        </w:r>
      </w:del>
      <w:ins w:id="30" w:author="Ignacio Trejos" w:date="2019-01-21T16:29:00Z">
        <w:r w:rsidR="00793E06" w:rsidRPr="00DC01C6">
          <w:rPr>
            <w:rFonts w:ascii="Courier New" w:hAnsi="Courier New"/>
            <w:sz w:val="16"/>
            <w:rPrChange w:id="31" w:author="Maricela Chaves Vargas" w:date="2019-01-22T14:14:00Z">
              <w:rPr>
                <w:rFonts w:ascii="Courier New" w:hAnsi="Courier New"/>
                <w:color w:val="FF0000"/>
                <w:sz w:val="16"/>
              </w:rPr>
            </w:rPrChange>
          </w:rPr>
          <w:t>ó</w:t>
        </w:r>
      </w:ins>
      <w:r w:rsidRPr="00DC01C6">
        <w:rPr>
          <w:rFonts w:ascii="Courier New" w:hAnsi="Courier New"/>
          <w:sz w:val="16"/>
        </w:rPr>
        <w:t xml:space="preserve">digo </w:t>
      </w:r>
      <w:r w:rsidRPr="00CC432E">
        <w:rPr>
          <w:rFonts w:ascii="Courier New" w:hAnsi="Courier New" w:cs="Courier New"/>
          <w:sz w:val="16"/>
          <w:szCs w:val="16"/>
        </w:rPr>
        <w:t>en Windows con documentación</w:t>
      </w:r>
    </w:p>
    <w:p w14:paraId="300AF51B" w14:textId="7D94439E" w:rsidR="002D6ACE" w:rsidRPr="00CC432E" w:rsidRDefault="002D6ACE">
      <w:pPr>
        <w:pStyle w:val="Textosinformato"/>
        <w:rPr>
          <w:rFonts w:ascii="Courier New" w:hAnsi="Courier New" w:cs="Courier New"/>
          <w:sz w:val="16"/>
          <w:szCs w:val="16"/>
        </w:rPr>
      </w:pPr>
      <w:del w:id="32" w:author="Maricela Chaves Vargas" w:date="2019-01-22T13:44:00Z">
        <w:r w:rsidRPr="00CC432E" w:rsidDel="00C41F65">
          <w:rPr>
            <w:rFonts w:ascii="Courier New" w:hAnsi="Courier New" w:cs="Courier New"/>
            <w:sz w:val="16"/>
            <w:szCs w:val="16"/>
          </w:rPr>
          <w:delText xml:space="preserve">│   │   ├── build_with_docs.sh........................Script para compilar el </w:delText>
        </w:r>
        <w:r w:rsidRPr="000F32BD" w:rsidDel="00C41F65">
          <w:rPr>
            <w:rFonts w:ascii="Courier New" w:hAnsi="Courier New"/>
            <w:color w:val="FF0000"/>
            <w:sz w:val="16"/>
            <w:rPrChange w:id="33" w:author="Ignacio Trejos" w:date="2019-01-21T16:28:00Z">
              <w:rPr>
                <w:rFonts w:ascii="Courier New" w:hAnsi="Courier New"/>
                <w:sz w:val="16"/>
              </w:rPr>
            </w:rPrChange>
          </w:rPr>
          <w:delText>co</w:delText>
        </w:r>
      </w:del>
      <w:ins w:id="34" w:author="Ignacio Trejos" w:date="2019-01-21T16:29:00Z">
        <w:del w:id="35" w:author="Maricela Chaves Vargas" w:date="2019-01-22T13:44:00Z">
          <w:r w:rsidR="00793E06" w:rsidDel="00C41F65">
            <w:rPr>
              <w:rFonts w:ascii="Courier New" w:hAnsi="Courier New"/>
              <w:color w:val="FF0000"/>
              <w:sz w:val="16"/>
            </w:rPr>
            <w:delText>ó</w:delText>
          </w:r>
        </w:del>
      </w:ins>
      <w:del w:id="36" w:author="Maricela Chaves Vargas" w:date="2019-01-22T13:44:00Z">
        <w:r w:rsidRPr="000F32BD" w:rsidDel="00C41F65">
          <w:rPr>
            <w:rFonts w:ascii="Courier New" w:hAnsi="Courier New"/>
            <w:color w:val="FF0000"/>
            <w:sz w:val="16"/>
            <w:rPrChange w:id="37" w:author="Ignacio Trejos" w:date="2019-01-21T16:28:00Z">
              <w:rPr>
                <w:rFonts w:ascii="Courier New" w:hAnsi="Courier New"/>
                <w:sz w:val="16"/>
              </w:rPr>
            </w:rPrChange>
          </w:rPr>
          <w:delText xml:space="preserve">digo </w:delText>
        </w:r>
        <w:r w:rsidRPr="00CC432E" w:rsidDel="00C41F65">
          <w:rPr>
            <w:rFonts w:ascii="Courier New" w:hAnsi="Courier New" w:cs="Courier New"/>
            <w:sz w:val="16"/>
            <w:szCs w:val="16"/>
          </w:rPr>
          <w:delText>en Linux con documentación</w:delText>
        </w:r>
      </w:del>
    </w:p>
    <w:p w14:paraId="2F69E78C" w14:textId="7D46D69A" w:rsidR="002D6ACE" w:rsidRPr="00CC432E" w:rsidRDefault="002D6ACE" w:rsidP="002D6ACE">
      <w:pPr>
        <w:pStyle w:val="Textosinformato"/>
        <w:rPr>
          <w:rFonts w:ascii="Courier New" w:hAnsi="Courier New" w:cs="Courier New"/>
          <w:sz w:val="16"/>
          <w:szCs w:val="16"/>
        </w:rPr>
      </w:pPr>
      <w:del w:id="38" w:author="Maricela Chaves Vargas" w:date="2019-01-22T13:55:00Z">
        <w:r w:rsidRPr="00CC432E" w:rsidDel="00D702D6">
          <w:rPr>
            <w:rFonts w:ascii="Courier New" w:hAnsi="Courier New" w:cs="Courier New"/>
            <w:sz w:val="16"/>
            <w:szCs w:val="16"/>
          </w:rPr>
          <w:delText xml:space="preserve">│   </w:delText>
        </w:r>
      </w:del>
      <w:r w:rsidRPr="00CC432E">
        <w:rPr>
          <w:rFonts w:ascii="Courier New" w:hAnsi="Courier New" w:cs="Courier New"/>
          <w:sz w:val="16"/>
          <w:szCs w:val="16"/>
        </w:rPr>
        <w:t>│   │</w:t>
      </w:r>
    </w:p>
    <w:p w14:paraId="0CE4BE6E" w14:textId="0CA4FB84" w:rsidR="002D6ACE" w:rsidRPr="00CC432E" w:rsidRDefault="002D6ACE" w:rsidP="002D6ACE">
      <w:pPr>
        <w:pStyle w:val="Textosinformato"/>
        <w:rPr>
          <w:rFonts w:ascii="Courier New" w:hAnsi="Courier New" w:cs="Courier New"/>
          <w:sz w:val="16"/>
          <w:szCs w:val="16"/>
        </w:rPr>
      </w:pPr>
      <w:del w:id="39" w:author="Maricela Chaves Vargas" w:date="2019-01-22T13:55:00Z">
        <w:r w:rsidRPr="00CC432E" w:rsidDel="00D702D6">
          <w:rPr>
            <w:rFonts w:ascii="Courier New" w:hAnsi="Courier New" w:cs="Courier New"/>
            <w:sz w:val="16"/>
            <w:szCs w:val="16"/>
          </w:rPr>
          <w:delText xml:space="preserve">│   </w:delText>
        </w:r>
      </w:del>
      <w:r w:rsidRPr="00CC432E">
        <w:rPr>
          <w:rFonts w:ascii="Courier New" w:hAnsi="Courier New" w:cs="Courier New"/>
          <w:sz w:val="16"/>
          <w:szCs w:val="16"/>
        </w:rPr>
        <w:t xml:space="preserve">│   └── </w:t>
      </w:r>
      <w:proofErr w:type="spellStart"/>
      <w:r w:rsidRPr="00CC432E">
        <w:rPr>
          <w:rFonts w:ascii="Courier New" w:hAnsi="Courier New" w:cs="Courier New"/>
          <w:sz w:val="16"/>
          <w:szCs w:val="16"/>
        </w:rPr>
        <w:t>Code</w:t>
      </w:r>
      <w:proofErr w:type="spellEnd"/>
    </w:p>
    <w:p w14:paraId="3E6A29E6" w14:textId="6911F253" w:rsidR="002D6ACE" w:rsidRPr="00CC432E" w:rsidDel="00C41F65" w:rsidRDefault="002D6ACE" w:rsidP="002D6ACE">
      <w:pPr>
        <w:pStyle w:val="Textosinformato"/>
        <w:rPr>
          <w:del w:id="40" w:author="Maricela Chaves Vargas" w:date="2019-01-22T13:45:00Z"/>
          <w:rFonts w:ascii="Courier New" w:hAnsi="Courier New" w:cs="Courier New"/>
          <w:sz w:val="16"/>
          <w:szCs w:val="16"/>
        </w:rPr>
      </w:pPr>
      <w:del w:id="41" w:author="Maricela Chaves Vargas" w:date="2019-01-22T13:45:00Z">
        <w:r w:rsidRPr="00CC432E" w:rsidDel="00C41F65">
          <w:rPr>
            <w:rFonts w:ascii="Courier New" w:hAnsi="Courier New" w:cs="Courier New"/>
            <w:sz w:val="16"/>
            <w:szCs w:val="16"/>
          </w:rPr>
          <w:delText>│   │       ├── CodeGenerator</w:delText>
        </w:r>
      </w:del>
    </w:p>
    <w:p w14:paraId="09D62F47" w14:textId="042CA417" w:rsidR="002D6ACE" w:rsidRPr="00CC432E" w:rsidDel="00C41F65" w:rsidRDefault="002D6ACE" w:rsidP="002D6ACE">
      <w:pPr>
        <w:pStyle w:val="Textosinformato"/>
        <w:rPr>
          <w:del w:id="42" w:author="Maricela Chaves Vargas" w:date="2019-01-22T13:45:00Z"/>
          <w:rFonts w:ascii="Courier New" w:hAnsi="Courier New" w:cs="Courier New"/>
          <w:sz w:val="16"/>
          <w:szCs w:val="16"/>
        </w:rPr>
      </w:pPr>
      <w:del w:id="43" w:author="Maricela Chaves Vargas" w:date="2019-01-22T13:45:00Z">
        <w:r w:rsidRPr="00CC432E" w:rsidDel="00C41F65">
          <w:rPr>
            <w:rFonts w:ascii="Courier New" w:hAnsi="Courier New" w:cs="Courier New"/>
            <w:sz w:val="16"/>
            <w:szCs w:val="16"/>
          </w:rPr>
          <w:delText>│   │       │   └── RuntimeEntity.mli.................Interfaz para las entidades de tiempo de ejecución</w:delText>
        </w:r>
      </w:del>
    </w:p>
    <w:p w14:paraId="78E07EA5" w14:textId="126344AC" w:rsidR="002D6ACE" w:rsidRPr="00CC432E" w:rsidRDefault="002D6ACE" w:rsidP="002D6ACE">
      <w:pPr>
        <w:pStyle w:val="Textosinformato"/>
        <w:rPr>
          <w:rFonts w:ascii="Courier New" w:hAnsi="Courier New" w:cs="Courier New"/>
          <w:sz w:val="16"/>
          <w:szCs w:val="16"/>
        </w:rPr>
      </w:pPr>
      <w:del w:id="44" w:author="Maricela Chaves Vargas" w:date="2019-01-22T13:55:00Z">
        <w:r w:rsidRPr="00CC432E" w:rsidDel="00D702D6">
          <w:rPr>
            <w:rFonts w:ascii="Courier New" w:hAnsi="Courier New" w:cs="Courier New"/>
            <w:sz w:val="16"/>
            <w:szCs w:val="16"/>
          </w:rPr>
          <w:delText xml:space="preserve">│   </w:delText>
        </w:r>
      </w:del>
      <w:r w:rsidRPr="00CC432E">
        <w:rPr>
          <w:rFonts w:ascii="Courier New" w:hAnsi="Courier New" w:cs="Courier New"/>
          <w:sz w:val="16"/>
          <w:szCs w:val="16"/>
        </w:rPr>
        <w:t xml:space="preserve">│       ├── Compiler.ml...........................Código principal del compilador de </w:t>
      </w:r>
      <w:del w:id="45" w:author="Ignacio Trejos" w:date="2019-01-21T16:28:00Z">
        <w:r w:rsidR="001B0FFE" w:rsidRPr="00874866">
          <w:rPr>
            <w:rFonts w:ascii="Courier New" w:hAnsi="Courier New" w:cs="Courier New"/>
            <w:sz w:val="16"/>
            <w:szCs w:val="16"/>
          </w:rPr>
          <w:delText>triángulo</w:delText>
        </w:r>
      </w:del>
      <w:ins w:id="46" w:author="Ignacio Trejos" w:date="2019-01-21T16:28:00Z">
        <w:r w:rsidR="00E22412" w:rsidRPr="00874866">
          <w:rPr>
            <w:rFonts w:ascii="Courier New" w:hAnsi="Courier New" w:cs="Courier New"/>
            <w:sz w:val="16"/>
            <w:szCs w:val="16"/>
            <w:rPrChange w:id="47" w:author="Maricela Chaves Vargas" w:date="2019-01-22T14:25:00Z">
              <w:rPr>
                <w:rFonts w:ascii="Courier New" w:hAnsi="Courier New" w:cs="Courier New"/>
                <w:color w:val="FF0000"/>
                <w:sz w:val="16"/>
                <w:szCs w:val="16"/>
              </w:rPr>
            </w:rPrChange>
          </w:rPr>
          <w:t>T</w:t>
        </w:r>
        <w:r w:rsidRPr="00CC432E">
          <w:rPr>
            <w:rFonts w:ascii="Courier New" w:hAnsi="Courier New" w:cs="Courier New"/>
            <w:sz w:val="16"/>
            <w:szCs w:val="16"/>
          </w:rPr>
          <w:t>riángulo</w:t>
        </w:r>
      </w:ins>
    </w:p>
    <w:p w14:paraId="5767878F" w14:textId="728CF28D" w:rsidR="002D6ACE" w:rsidRPr="00CC432E" w:rsidRDefault="002D6ACE" w:rsidP="002D6ACE">
      <w:pPr>
        <w:pStyle w:val="Textosinformato"/>
        <w:rPr>
          <w:rFonts w:ascii="Courier New" w:hAnsi="Courier New" w:cs="Courier New"/>
          <w:sz w:val="16"/>
          <w:szCs w:val="16"/>
        </w:rPr>
      </w:pPr>
      <w:del w:id="48" w:author="Maricela Chaves Vargas" w:date="2019-01-22T13:55:00Z">
        <w:r w:rsidRPr="00CC432E" w:rsidDel="00D702D6">
          <w:rPr>
            <w:rFonts w:ascii="Courier New" w:hAnsi="Courier New" w:cs="Courier New"/>
            <w:sz w:val="16"/>
            <w:szCs w:val="16"/>
          </w:rPr>
          <w:delText xml:space="preserve">│   </w:delText>
        </w:r>
      </w:del>
      <w:r w:rsidRPr="00CC432E">
        <w:rPr>
          <w:rFonts w:ascii="Courier New" w:hAnsi="Courier New" w:cs="Courier New"/>
          <w:sz w:val="16"/>
          <w:szCs w:val="16"/>
        </w:rPr>
        <w:t xml:space="preserve">│       ├── </w:t>
      </w:r>
      <w:proofErr w:type="spellStart"/>
      <w:r w:rsidRPr="00CC432E">
        <w:rPr>
          <w:rFonts w:ascii="Courier New" w:hAnsi="Courier New" w:cs="Courier New"/>
          <w:sz w:val="16"/>
          <w:szCs w:val="16"/>
        </w:rPr>
        <w:t>Misc</w:t>
      </w:r>
      <w:proofErr w:type="spellEnd"/>
    </w:p>
    <w:p w14:paraId="39C87076" w14:textId="7F7A610A" w:rsidR="002D6ACE" w:rsidRPr="00CC432E" w:rsidRDefault="002D6ACE" w:rsidP="002D6ACE">
      <w:pPr>
        <w:pStyle w:val="Textosinformato"/>
        <w:rPr>
          <w:rFonts w:ascii="Courier New" w:hAnsi="Courier New" w:cs="Courier New"/>
          <w:sz w:val="16"/>
          <w:szCs w:val="16"/>
        </w:rPr>
      </w:pPr>
      <w:del w:id="49" w:author="Maricela Chaves Vargas" w:date="2019-01-22T13:55:00Z">
        <w:r w:rsidRPr="00CC432E" w:rsidDel="00D702D6">
          <w:rPr>
            <w:rFonts w:ascii="Courier New" w:hAnsi="Courier New" w:cs="Courier New"/>
            <w:sz w:val="16"/>
            <w:szCs w:val="16"/>
          </w:rPr>
          <w:delText xml:space="preserve">│   </w:delText>
        </w:r>
      </w:del>
      <w:r w:rsidRPr="00CC432E">
        <w:rPr>
          <w:rFonts w:ascii="Courier New" w:hAnsi="Courier New" w:cs="Courier New"/>
          <w:sz w:val="16"/>
          <w:szCs w:val="16"/>
        </w:rPr>
        <w:t xml:space="preserve">│       │   ├── </w:t>
      </w:r>
      <w:proofErr w:type="spellStart"/>
      <w:r w:rsidRPr="00CC432E">
        <w:rPr>
          <w:rFonts w:ascii="Courier New" w:hAnsi="Courier New" w:cs="Courier New"/>
          <w:sz w:val="16"/>
          <w:szCs w:val="16"/>
        </w:rPr>
        <w:t>ErrorReporter</w:t>
      </w:r>
      <w:proofErr w:type="spellEnd"/>
    </w:p>
    <w:p w14:paraId="598F2DD7" w14:textId="1060D3BA" w:rsidR="002D6ACE" w:rsidRPr="00CC432E" w:rsidRDefault="002D6ACE" w:rsidP="002D6ACE">
      <w:pPr>
        <w:pStyle w:val="Textosinformato"/>
        <w:rPr>
          <w:rFonts w:ascii="Courier New" w:hAnsi="Courier New" w:cs="Courier New"/>
          <w:sz w:val="16"/>
          <w:szCs w:val="16"/>
        </w:rPr>
      </w:pPr>
      <w:del w:id="50" w:author="Maricela Chaves Vargas" w:date="2019-01-22T13:55:00Z">
        <w:r w:rsidRPr="00CC432E" w:rsidDel="00D702D6">
          <w:rPr>
            <w:rFonts w:ascii="Courier New" w:hAnsi="Courier New" w:cs="Courier New"/>
            <w:sz w:val="16"/>
            <w:szCs w:val="16"/>
          </w:rPr>
          <w:delText xml:space="preserve">│   </w:delText>
        </w:r>
      </w:del>
      <w:r w:rsidRPr="00CC432E">
        <w:rPr>
          <w:rFonts w:ascii="Courier New" w:hAnsi="Courier New" w:cs="Courier New"/>
          <w:sz w:val="16"/>
          <w:szCs w:val="16"/>
        </w:rPr>
        <w:t>│       │   │   ├── ErrorReporter.ml...............Módulo para el reporte de errores</w:t>
      </w:r>
    </w:p>
    <w:p w14:paraId="64DE7C2D" w14:textId="2675A6AF" w:rsidR="002D6ACE" w:rsidRPr="00CC432E" w:rsidRDefault="002D6ACE" w:rsidP="002D6ACE">
      <w:pPr>
        <w:pStyle w:val="Textosinformato"/>
        <w:rPr>
          <w:rFonts w:ascii="Courier New" w:hAnsi="Courier New" w:cs="Courier New"/>
          <w:sz w:val="16"/>
          <w:szCs w:val="16"/>
        </w:rPr>
      </w:pPr>
      <w:del w:id="51" w:author="Maricela Chaves Vargas" w:date="2019-01-22T13:55:00Z">
        <w:r w:rsidRPr="00CC432E" w:rsidDel="00D702D6">
          <w:rPr>
            <w:rFonts w:ascii="Courier New" w:hAnsi="Courier New" w:cs="Courier New"/>
            <w:sz w:val="16"/>
            <w:szCs w:val="16"/>
          </w:rPr>
          <w:delText xml:space="preserve">│   </w:delText>
        </w:r>
      </w:del>
      <w:r w:rsidRPr="00CC432E">
        <w:rPr>
          <w:rFonts w:ascii="Courier New" w:hAnsi="Courier New" w:cs="Courier New"/>
          <w:sz w:val="16"/>
          <w:szCs w:val="16"/>
        </w:rPr>
        <w:t xml:space="preserve">│       │   │   └── </w:t>
      </w:r>
      <w:proofErr w:type="spellStart"/>
      <w:r w:rsidRPr="00CC432E">
        <w:rPr>
          <w:rFonts w:ascii="Courier New" w:hAnsi="Courier New" w:cs="Courier New"/>
          <w:sz w:val="16"/>
          <w:szCs w:val="16"/>
        </w:rPr>
        <w:t>ErrorReporter.mli</w:t>
      </w:r>
      <w:proofErr w:type="spellEnd"/>
      <w:r w:rsidRPr="00CC432E">
        <w:rPr>
          <w:rFonts w:ascii="Courier New" w:hAnsi="Courier New" w:cs="Courier New"/>
          <w:sz w:val="16"/>
          <w:szCs w:val="16"/>
        </w:rPr>
        <w:t xml:space="preserve">..............Interfaz </w:t>
      </w:r>
      <w:del w:id="52" w:author="Ignacio Trejos" w:date="2019-01-21T16:28:00Z">
        <w:r w:rsidR="001B0FFE" w:rsidRPr="00874866">
          <w:rPr>
            <w:rFonts w:ascii="Courier New" w:hAnsi="Courier New" w:cs="Courier New"/>
            <w:sz w:val="16"/>
            <w:szCs w:val="16"/>
          </w:rPr>
          <w:delText>para el</w:delText>
        </w:r>
      </w:del>
      <w:ins w:id="53" w:author="Ignacio Trejos" w:date="2019-01-21T16:28:00Z">
        <w:r w:rsidR="00E22412" w:rsidRPr="00874866">
          <w:rPr>
            <w:rFonts w:ascii="Courier New" w:hAnsi="Courier New" w:cs="Courier New"/>
            <w:sz w:val="16"/>
            <w:szCs w:val="16"/>
            <w:rPrChange w:id="54" w:author="Maricela Chaves Vargas" w:date="2019-01-22T14:25:00Z">
              <w:rPr>
                <w:rFonts w:ascii="Courier New" w:hAnsi="Courier New" w:cs="Courier New"/>
                <w:color w:val="FF0000"/>
                <w:sz w:val="16"/>
                <w:szCs w:val="16"/>
              </w:rPr>
            </w:rPrChange>
          </w:rPr>
          <w:t>d</w:t>
        </w:r>
        <w:r w:rsidRPr="00874866">
          <w:rPr>
            <w:rFonts w:ascii="Courier New" w:hAnsi="Courier New" w:cs="Courier New"/>
            <w:sz w:val="16"/>
            <w:szCs w:val="16"/>
            <w:rPrChange w:id="55" w:author="Maricela Chaves Vargas" w:date="2019-01-22T14:25:00Z">
              <w:rPr>
                <w:rFonts w:ascii="Courier New" w:hAnsi="Courier New" w:cs="Courier New"/>
                <w:color w:val="FF0000"/>
                <w:sz w:val="16"/>
                <w:szCs w:val="16"/>
              </w:rPr>
            </w:rPrChange>
          </w:rPr>
          <w:t>el</w:t>
        </w:r>
      </w:ins>
      <w:r w:rsidRPr="00E22412">
        <w:rPr>
          <w:rFonts w:ascii="Courier New" w:hAnsi="Courier New"/>
          <w:color w:val="FF0000"/>
          <w:sz w:val="16"/>
          <w:rPrChange w:id="56" w:author="Ignacio Trejos" w:date="2019-01-21T16:28:00Z">
            <w:rPr>
              <w:rFonts w:ascii="Courier New" w:hAnsi="Courier New"/>
              <w:sz w:val="16"/>
            </w:rPr>
          </w:rPrChange>
        </w:rPr>
        <w:t xml:space="preserve"> </w:t>
      </w:r>
      <w:r w:rsidRPr="00CC432E">
        <w:rPr>
          <w:rFonts w:ascii="Courier New" w:hAnsi="Courier New" w:cs="Courier New"/>
          <w:sz w:val="16"/>
          <w:szCs w:val="16"/>
        </w:rPr>
        <w:t>módulo de reporte de errores</w:t>
      </w:r>
    </w:p>
    <w:p w14:paraId="464EB9D7" w14:textId="18C55719" w:rsidR="002D6ACE" w:rsidRPr="00CC432E" w:rsidRDefault="002D6ACE" w:rsidP="002D6ACE">
      <w:pPr>
        <w:pStyle w:val="Textosinformato"/>
        <w:rPr>
          <w:rFonts w:ascii="Courier New" w:hAnsi="Courier New" w:cs="Courier New"/>
          <w:sz w:val="16"/>
          <w:szCs w:val="16"/>
        </w:rPr>
      </w:pPr>
      <w:del w:id="57" w:author="Maricela Chaves Vargas" w:date="2019-01-22T13:55:00Z">
        <w:r w:rsidRPr="00CC432E" w:rsidDel="00D702D6">
          <w:rPr>
            <w:rFonts w:ascii="Courier New" w:hAnsi="Courier New" w:cs="Courier New"/>
            <w:sz w:val="16"/>
            <w:szCs w:val="16"/>
          </w:rPr>
          <w:delText xml:space="preserve">│   </w:delText>
        </w:r>
      </w:del>
      <w:r w:rsidRPr="00CC432E">
        <w:rPr>
          <w:rFonts w:ascii="Courier New" w:hAnsi="Courier New" w:cs="Courier New"/>
          <w:sz w:val="16"/>
          <w:szCs w:val="16"/>
        </w:rPr>
        <w:t xml:space="preserve">│       │   └── </w:t>
      </w:r>
      <w:proofErr w:type="spellStart"/>
      <w:r w:rsidRPr="00CC432E">
        <w:rPr>
          <w:rFonts w:ascii="Courier New" w:hAnsi="Courier New" w:cs="Courier New"/>
          <w:sz w:val="16"/>
          <w:szCs w:val="16"/>
        </w:rPr>
        <w:t>Printers</w:t>
      </w:r>
      <w:proofErr w:type="spellEnd"/>
    </w:p>
    <w:p w14:paraId="553C51BC" w14:textId="1BDC03A3" w:rsidR="002D6ACE" w:rsidRPr="00CC432E" w:rsidRDefault="002D6ACE" w:rsidP="002D6ACE">
      <w:pPr>
        <w:pStyle w:val="Textosinformato"/>
        <w:rPr>
          <w:rFonts w:ascii="Courier New" w:hAnsi="Courier New" w:cs="Courier New"/>
          <w:sz w:val="16"/>
          <w:szCs w:val="16"/>
        </w:rPr>
      </w:pPr>
      <w:del w:id="58" w:author="Maricela Chaves Vargas" w:date="2019-01-22T13:55:00Z">
        <w:r w:rsidRPr="00CC432E" w:rsidDel="00D702D6">
          <w:rPr>
            <w:rFonts w:ascii="Courier New" w:hAnsi="Courier New" w:cs="Courier New"/>
            <w:sz w:val="16"/>
            <w:szCs w:val="16"/>
          </w:rPr>
          <w:delText>│  </w:delText>
        </w:r>
      </w:del>
      <w:del w:id="59" w:author="Maricela Chaves Vargas" w:date="2019-01-22T13:56:00Z">
        <w:r w:rsidRPr="00CC432E" w:rsidDel="00D702D6">
          <w:rPr>
            <w:rFonts w:ascii="Courier New" w:hAnsi="Courier New" w:cs="Courier New"/>
            <w:sz w:val="16"/>
            <w:szCs w:val="16"/>
          </w:rPr>
          <w:delText xml:space="preserve"> </w:delText>
        </w:r>
      </w:del>
      <w:r w:rsidRPr="00CC432E">
        <w:rPr>
          <w:rFonts w:ascii="Courier New" w:hAnsi="Courier New" w:cs="Courier New"/>
          <w:sz w:val="16"/>
          <w:szCs w:val="16"/>
        </w:rPr>
        <w:t xml:space="preserve">│       │       ├── </w:t>
      </w:r>
      <w:ins w:id="60" w:author="Maricela Chaves Vargas" w:date="2019-01-22T13:45:00Z">
        <w:r w:rsidR="00C41F65" w:rsidRPr="00C41F65">
          <w:rPr>
            <w:rFonts w:ascii="Courier New" w:hAnsi="Courier New" w:cs="Courier New"/>
            <w:sz w:val="16"/>
            <w:szCs w:val="16"/>
          </w:rPr>
          <w:t>IdentificationTablePrinter_XML</w:t>
        </w:r>
      </w:ins>
      <w:del w:id="61" w:author="Maricela Chaves Vargas" w:date="2019-01-22T13:45:00Z">
        <w:r w:rsidRPr="00CC432E" w:rsidDel="00C41F65">
          <w:rPr>
            <w:rFonts w:ascii="Courier New" w:hAnsi="Courier New" w:cs="Courier New"/>
            <w:sz w:val="16"/>
            <w:szCs w:val="16"/>
          </w:rPr>
          <w:delText>TokenPrinter_HTML</w:delText>
        </w:r>
      </w:del>
      <w:r w:rsidRPr="00CC432E">
        <w:rPr>
          <w:rFonts w:ascii="Courier New" w:hAnsi="Courier New" w:cs="Courier New"/>
          <w:sz w:val="16"/>
          <w:szCs w:val="16"/>
        </w:rPr>
        <w:t xml:space="preserve">.ml...........Módulo para </w:t>
      </w:r>
      <w:ins w:id="62" w:author="Maricela Chaves Vargas" w:date="2019-01-22T13:46:00Z">
        <w:r w:rsidR="00C41F65" w:rsidRPr="00C41F65">
          <w:rPr>
            <w:rFonts w:ascii="Courier New" w:hAnsi="Courier New" w:cs="Courier New"/>
            <w:sz w:val="16"/>
            <w:szCs w:val="16"/>
          </w:rPr>
          <w:t>imprimir de la Tabla de identificación</w:t>
        </w:r>
      </w:ins>
      <w:del w:id="63" w:author="Maricela Chaves Vargas" w:date="2019-01-22T13:46:00Z">
        <w:r w:rsidRPr="00CC432E" w:rsidDel="00C41F65">
          <w:rPr>
            <w:rFonts w:ascii="Courier New" w:hAnsi="Courier New" w:cs="Courier New"/>
            <w:sz w:val="16"/>
            <w:szCs w:val="16"/>
          </w:rPr>
          <w:delText>la impresora de tokens HTML</w:delText>
        </w:r>
      </w:del>
    </w:p>
    <w:p w14:paraId="061870F8" w14:textId="46F4C9E4" w:rsidR="002D6ACE" w:rsidRPr="00CC432E" w:rsidRDefault="002D6ACE" w:rsidP="002D6ACE">
      <w:pPr>
        <w:pStyle w:val="Textosinformato"/>
        <w:rPr>
          <w:rFonts w:ascii="Courier New" w:hAnsi="Courier New" w:cs="Courier New"/>
          <w:sz w:val="16"/>
          <w:szCs w:val="16"/>
        </w:rPr>
      </w:pPr>
      <w:del w:id="64" w:author="Maricela Chaves Vargas" w:date="2019-01-22T13:56:00Z">
        <w:r w:rsidRPr="00CC432E" w:rsidDel="00D702D6">
          <w:rPr>
            <w:rFonts w:ascii="Courier New" w:hAnsi="Courier New" w:cs="Courier New"/>
            <w:sz w:val="16"/>
            <w:szCs w:val="16"/>
          </w:rPr>
          <w:delText xml:space="preserve">│   </w:delText>
        </w:r>
      </w:del>
      <w:r w:rsidRPr="00CC432E">
        <w:rPr>
          <w:rFonts w:ascii="Courier New" w:hAnsi="Courier New" w:cs="Courier New"/>
          <w:sz w:val="16"/>
          <w:szCs w:val="16"/>
        </w:rPr>
        <w:t xml:space="preserve">│       │       ├── </w:t>
      </w:r>
      <w:proofErr w:type="spellStart"/>
      <w:ins w:id="65" w:author="Maricela Chaves Vargas" w:date="2019-01-22T13:45:00Z">
        <w:r w:rsidR="00C41F65" w:rsidRPr="00C41F65">
          <w:rPr>
            <w:rFonts w:ascii="Courier New" w:hAnsi="Courier New" w:cs="Courier New"/>
            <w:sz w:val="16"/>
            <w:szCs w:val="16"/>
          </w:rPr>
          <w:t>IdentificationTablePrinter_XML</w:t>
        </w:r>
      </w:ins>
      <w:del w:id="66" w:author="Maricela Chaves Vargas" w:date="2019-01-22T13:45:00Z">
        <w:r w:rsidRPr="00CC432E" w:rsidDel="00C41F65">
          <w:rPr>
            <w:rFonts w:ascii="Courier New" w:hAnsi="Courier New" w:cs="Courier New"/>
            <w:sz w:val="16"/>
            <w:szCs w:val="16"/>
          </w:rPr>
          <w:delText>TokenPrinter_HTML</w:delText>
        </w:r>
      </w:del>
      <w:r w:rsidRPr="00CC432E">
        <w:rPr>
          <w:rFonts w:ascii="Courier New" w:hAnsi="Courier New" w:cs="Courier New"/>
          <w:sz w:val="16"/>
          <w:szCs w:val="16"/>
        </w:rPr>
        <w:t>.mli</w:t>
      </w:r>
      <w:proofErr w:type="spellEnd"/>
      <w:r w:rsidRPr="00CC432E">
        <w:rPr>
          <w:rFonts w:ascii="Courier New" w:hAnsi="Courier New" w:cs="Courier New"/>
          <w:sz w:val="16"/>
          <w:szCs w:val="16"/>
        </w:rPr>
        <w:t>..........Interfaz para</w:t>
      </w:r>
      <w:ins w:id="67" w:author="Maricela Chaves Vargas" w:date="2019-01-22T13:46:00Z">
        <w:r w:rsidR="00C41F65">
          <w:rPr>
            <w:rFonts w:ascii="Courier New" w:hAnsi="Courier New" w:cs="Courier New"/>
            <w:sz w:val="16"/>
            <w:szCs w:val="16"/>
          </w:rPr>
          <w:t xml:space="preserve"> </w:t>
        </w:r>
      </w:ins>
      <w:del w:id="68" w:author="Maricela Chaves Vargas" w:date="2019-01-22T13:46:00Z">
        <w:r w:rsidRPr="00CC432E" w:rsidDel="00C41F65">
          <w:rPr>
            <w:rFonts w:ascii="Courier New" w:hAnsi="Courier New" w:cs="Courier New"/>
            <w:sz w:val="16"/>
            <w:szCs w:val="16"/>
          </w:rPr>
          <w:delText xml:space="preserve"> la impresora </w:delText>
        </w:r>
      </w:del>
      <w:ins w:id="69" w:author="Maricela Chaves Vargas" w:date="2019-01-22T13:46:00Z">
        <w:r w:rsidR="00C41F65" w:rsidRPr="00CC432E">
          <w:rPr>
            <w:rFonts w:ascii="Courier New" w:hAnsi="Courier New" w:cs="Courier New"/>
            <w:sz w:val="16"/>
            <w:szCs w:val="16"/>
          </w:rPr>
          <w:t>impr</w:t>
        </w:r>
        <w:r w:rsidR="00C41F65">
          <w:rPr>
            <w:rFonts w:ascii="Courier New" w:hAnsi="Courier New" w:cs="Courier New"/>
            <w:sz w:val="16"/>
            <w:szCs w:val="16"/>
          </w:rPr>
          <w:t>imir</w:t>
        </w:r>
        <w:r w:rsidR="00C41F65" w:rsidRPr="00CC432E">
          <w:rPr>
            <w:rFonts w:ascii="Courier New" w:hAnsi="Courier New" w:cs="Courier New"/>
            <w:sz w:val="16"/>
            <w:szCs w:val="16"/>
          </w:rPr>
          <w:t xml:space="preserve"> </w:t>
        </w:r>
      </w:ins>
      <w:r w:rsidRPr="00CC432E">
        <w:rPr>
          <w:rFonts w:ascii="Courier New" w:hAnsi="Courier New" w:cs="Courier New"/>
          <w:sz w:val="16"/>
          <w:szCs w:val="16"/>
        </w:rPr>
        <w:t xml:space="preserve">de </w:t>
      </w:r>
      <w:ins w:id="70" w:author="Maricela Chaves Vargas" w:date="2019-01-22T13:45:00Z">
        <w:r w:rsidR="00C41F65">
          <w:rPr>
            <w:rFonts w:ascii="Courier New" w:hAnsi="Courier New" w:cs="Courier New"/>
            <w:sz w:val="16"/>
            <w:szCs w:val="16"/>
          </w:rPr>
          <w:t>la Tabla de ident</w:t>
        </w:r>
      </w:ins>
      <w:ins w:id="71" w:author="Maricela Chaves Vargas" w:date="2019-01-22T13:46:00Z">
        <w:r w:rsidR="00C41F65">
          <w:rPr>
            <w:rFonts w:ascii="Courier New" w:hAnsi="Courier New" w:cs="Courier New"/>
            <w:sz w:val="16"/>
            <w:szCs w:val="16"/>
          </w:rPr>
          <w:t>ificación</w:t>
        </w:r>
      </w:ins>
      <w:del w:id="72" w:author="Maricela Chaves Vargas" w:date="2019-01-22T13:45:00Z">
        <w:r w:rsidRPr="00CC432E" w:rsidDel="00C41F65">
          <w:rPr>
            <w:rFonts w:ascii="Courier New" w:hAnsi="Courier New" w:cs="Courier New"/>
            <w:sz w:val="16"/>
            <w:szCs w:val="16"/>
          </w:rPr>
          <w:delText>tokens HTML</w:delText>
        </w:r>
      </w:del>
    </w:p>
    <w:p w14:paraId="72B27B22" w14:textId="3A2A211F" w:rsidR="002D6ACE" w:rsidRPr="00CC432E" w:rsidDel="00C41F65" w:rsidRDefault="002D6ACE" w:rsidP="002D6ACE">
      <w:pPr>
        <w:pStyle w:val="Textosinformato"/>
        <w:rPr>
          <w:del w:id="73" w:author="Maricela Chaves Vargas" w:date="2019-01-22T13:45:00Z"/>
          <w:rFonts w:ascii="Courier New" w:hAnsi="Courier New" w:cs="Courier New"/>
          <w:sz w:val="16"/>
          <w:szCs w:val="16"/>
        </w:rPr>
      </w:pPr>
      <w:del w:id="74" w:author="Maricela Chaves Vargas" w:date="2019-01-22T13:45:00Z">
        <w:r w:rsidRPr="00CC432E" w:rsidDel="00C41F65">
          <w:rPr>
            <w:rFonts w:ascii="Courier New" w:hAnsi="Courier New" w:cs="Courier New"/>
            <w:sz w:val="16"/>
            <w:szCs w:val="16"/>
          </w:rPr>
          <w:delText>│   │       │       ├── TokenPrinter_Pipe.ml...........Módulo para la impresora de tokens básica-pipes</w:delText>
        </w:r>
      </w:del>
    </w:p>
    <w:p w14:paraId="442ACB86" w14:textId="6B441F4F" w:rsidR="002D6ACE" w:rsidRPr="00CC432E" w:rsidDel="00C41F65" w:rsidRDefault="002D6ACE" w:rsidP="002D6ACE">
      <w:pPr>
        <w:pStyle w:val="Textosinformato"/>
        <w:rPr>
          <w:del w:id="75" w:author="Maricela Chaves Vargas" w:date="2019-01-22T13:45:00Z"/>
          <w:rFonts w:ascii="Courier New" w:hAnsi="Courier New" w:cs="Courier New"/>
          <w:sz w:val="16"/>
          <w:szCs w:val="16"/>
        </w:rPr>
      </w:pPr>
      <w:del w:id="76" w:author="Maricela Chaves Vargas" w:date="2019-01-22T13:45:00Z">
        <w:r w:rsidRPr="00CC432E" w:rsidDel="00C41F65">
          <w:rPr>
            <w:rFonts w:ascii="Courier New" w:hAnsi="Courier New" w:cs="Courier New"/>
            <w:sz w:val="16"/>
            <w:szCs w:val="16"/>
          </w:rPr>
          <w:delText>│   │       │       ├── TokenPrinter_Pipe.mli..........Interfaz para la impresora de tokens básica-pipes</w:delText>
        </w:r>
      </w:del>
    </w:p>
    <w:p w14:paraId="38CEBD67" w14:textId="36488F5B" w:rsidR="002D6ACE" w:rsidRPr="00CC432E" w:rsidDel="00C41F65" w:rsidRDefault="002D6ACE" w:rsidP="002D6ACE">
      <w:pPr>
        <w:pStyle w:val="Textosinformato"/>
        <w:rPr>
          <w:del w:id="77" w:author="Maricela Chaves Vargas" w:date="2019-01-22T13:45:00Z"/>
          <w:rFonts w:ascii="Courier New" w:hAnsi="Courier New" w:cs="Courier New"/>
          <w:sz w:val="16"/>
          <w:szCs w:val="16"/>
        </w:rPr>
      </w:pPr>
      <w:del w:id="78" w:author="Maricela Chaves Vargas" w:date="2019-01-22T13:45:00Z">
        <w:r w:rsidRPr="00CC432E" w:rsidDel="00C41F65">
          <w:rPr>
            <w:rFonts w:ascii="Courier New" w:hAnsi="Courier New" w:cs="Courier New"/>
            <w:sz w:val="16"/>
            <w:szCs w:val="16"/>
          </w:rPr>
          <w:delText>│   │       │       ├── TokenPrinter_XML.ml............Módulo para la impresora de tokens XML</w:delText>
        </w:r>
      </w:del>
    </w:p>
    <w:p w14:paraId="6E44FD92" w14:textId="4193F551" w:rsidR="002D6ACE" w:rsidRPr="00CC432E" w:rsidDel="00C41F65" w:rsidRDefault="002D6ACE" w:rsidP="002D6ACE">
      <w:pPr>
        <w:pStyle w:val="Textosinformato"/>
        <w:rPr>
          <w:del w:id="79" w:author="Maricela Chaves Vargas" w:date="2019-01-22T13:45:00Z"/>
          <w:rFonts w:ascii="Courier New" w:hAnsi="Courier New" w:cs="Courier New"/>
          <w:sz w:val="16"/>
          <w:szCs w:val="16"/>
        </w:rPr>
      </w:pPr>
      <w:del w:id="80" w:author="Maricela Chaves Vargas" w:date="2019-01-22T13:45:00Z">
        <w:r w:rsidRPr="00CC432E" w:rsidDel="00C41F65">
          <w:rPr>
            <w:rFonts w:ascii="Courier New" w:hAnsi="Courier New" w:cs="Courier New"/>
            <w:sz w:val="16"/>
            <w:szCs w:val="16"/>
          </w:rPr>
          <w:delText>│   │       │       ├── TokenPrinter_XML.mli...........Interfaz para la impresora de tokens XML</w:delText>
        </w:r>
      </w:del>
    </w:p>
    <w:p w14:paraId="67C0AC1E" w14:textId="1F852455" w:rsidR="002D6ACE" w:rsidRPr="00CC432E" w:rsidRDefault="002D6ACE" w:rsidP="002D6ACE">
      <w:pPr>
        <w:pStyle w:val="Textosinformato"/>
        <w:rPr>
          <w:rFonts w:ascii="Courier New" w:hAnsi="Courier New" w:cs="Courier New"/>
          <w:sz w:val="16"/>
          <w:szCs w:val="16"/>
        </w:rPr>
      </w:pPr>
      <w:del w:id="81" w:author="Maricela Chaves Vargas" w:date="2019-01-22T13:56:00Z">
        <w:r w:rsidRPr="00CC432E" w:rsidDel="00D702D6">
          <w:rPr>
            <w:rFonts w:ascii="Courier New" w:hAnsi="Courier New" w:cs="Courier New"/>
            <w:sz w:val="16"/>
            <w:szCs w:val="16"/>
          </w:rPr>
          <w:delText xml:space="preserve">│   </w:delText>
        </w:r>
      </w:del>
      <w:r w:rsidRPr="00CC432E">
        <w:rPr>
          <w:rFonts w:ascii="Courier New" w:hAnsi="Courier New" w:cs="Courier New"/>
          <w:sz w:val="16"/>
          <w:szCs w:val="16"/>
        </w:rPr>
        <w:t>│       │       ├── TreeDrawer.ml.................</w:t>
      </w:r>
      <w:ins w:id="82" w:author="Maricela Chaves Vargas" w:date="2019-01-22T13:58:00Z">
        <w:r w:rsidR="003E6D05">
          <w:rPr>
            <w:rFonts w:ascii="Courier New" w:hAnsi="Courier New" w:cs="Courier New"/>
            <w:sz w:val="16"/>
            <w:szCs w:val="16"/>
          </w:rPr>
          <w:t>.............</w:t>
        </w:r>
      </w:ins>
      <w:r w:rsidRPr="00CC432E">
        <w:rPr>
          <w:rFonts w:ascii="Courier New" w:hAnsi="Courier New" w:cs="Courier New"/>
          <w:sz w:val="16"/>
          <w:szCs w:val="16"/>
        </w:rPr>
        <w:t>.Módulo para la impresora de AST</w:t>
      </w:r>
      <w:ins w:id="83" w:author="Ignacio Trejos" w:date="2019-01-21T16:28:00Z">
        <w:r w:rsidR="00E22412"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84" w:author="Maricela Chaves Vargas" w:date="2019-01-22T13:46:00Z">
        <w:r w:rsidR="00C41F65">
          <w:rPr>
            <w:rFonts w:ascii="Courier New" w:hAnsi="Courier New" w:cs="Courier New"/>
            <w:sz w:val="16"/>
            <w:szCs w:val="16"/>
          </w:rPr>
          <w:t xml:space="preserve">y AST decorado </w:t>
        </w:r>
      </w:ins>
      <w:ins w:id="85" w:author="Ignacio Trejos" w:date="2019-01-21T16:28:00Z">
        <w:r w:rsidR="00E22412">
          <w:rPr>
            <w:rFonts w:ascii="Courier New" w:hAnsi="Courier New" w:cs="Courier New"/>
            <w:sz w:val="16"/>
            <w:szCs w:val="16"/>
          </w:rPr>
          <w:t>en formato XML</w:t>
        </w:r>
      </w:ins>
    </w:p>
    <w:p w14:paraId="6597F242" w14:textId="79B4A4EF" w:rsidR="002D6ACE" w:rsidRPr="00CC432E" w:rsidRDefault="002D6ACE" w:rsidP="002D6ACE">
      <w:pPr>
        <w:pStyle w:val="Textosinformato"/>
        <w:rPr>
          <w:rFonts w:ascii="Courier New" w:hAnsi="Courier New" w:cs="Courier New"/>
          <w:sz w:val="16"/>
          <w:szCs w:val="16"/>
        </w:rPr>
      </w:pPr>
      <w:del w:id="86" w:author="Maricela Chaves Vargas" w:date="2019-01-22T13:56:00Z">
        <w:r w:rsidRPr="00CC432E" w:rsidDel="00D702D6">
          <w:rPr>
            <w:rFonts w:ascii="Courier New" w:hAnsi="Courier New" w:cs="Courier New"/>
            <w:sz w:val="16"/>
            <w:szCs w:val="16"/>
          </w:rPr>
          <w:delText xml:space="preserve">│   </w:delText>
        </w:r>
      </w:del>
      <w:r w:rsidRPr="00CC432E">
        <w:rPr>
          <w:rFonts w:ascii="Courier New" w:hAnsi="Courier New" w:cs="Courier New"/>
          <w:sz w:val="16"/>
          <w:szCs w:val="16"/>
        </w:rPr>
        <w:t xml:space="preserve">│       │       └── </w:t>
      </w:r>
      <w:proofErr w:type="spellStart"/>
      <w:r w:rsidRPr="00CC432E">
        <w:rPr>
          <w:rFonts w:ascii="Courier New" w:hAnsi="Courier New" w:cs="Courier New"/>
          <w:sz w:val="16"/>
          <w:szCs w:val="16"/>
        </w:rPr>
        <w:t>TreeDrawer.mli</w:t>
      </w:r>
      <w:proofErr w:type="spellEnd"/>
      <w:r w:rsidRPr="00CC432E">
        <w:rPr>
          <w:rFonts w:ascii="Courier New" w:hAnsi="Courier New" w:cs="Courier New"/>
          <w:sz w:val="16"/>
          <w:szCs w:val="16"/>
        </w:rPr>
        <w:t>.............</w:t>
      </w:r>
      <w:ins w:id="87" w:author="Maricela Chaves Vargas" w:date="2019-01-22T13:58:00Z">
        <w:r w:rsidR="003E6D05">
          <w:rPr>
            <w:rFonts w:ascii="Courier New" w:hAnsi="Courier New" w:cs="Courier New"/>
            <w:sz w:val="16"/>
            <w:szCs w:val="16"/>
          </w:rPr>
          <w:t>.............</w:t>
        </w:r>
      </w:ins>
      <w:r w:rsidRPr="00CC432E">
        <w:rPr>
          <w:rFonts w:ascii="Courier New" w:hAnsi="Courier New" w:cs="Courier New"/>
          <w:sz w:val="16"/>
          <w:szCs w:val="16"/>
        </w:rPr>
        <w:t>....Interfaz para la impresora de AST</w:t>
      </w:r>
      <w:ins w:id="88" w:author="Ignacio Trejos" w:date="2019-01-21T16:28:00Z">
        <w:r w:rsidR="00E22412"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89" w:author="Maricela Chaves Vargas" w:date="2019-01-22T13:46:00Z">
        <w:r w:rsidR="00C41F65" w:rsidRPr="00C41F65">
          <w:rPr>
            <w:rFonts w:ascii="Courier New" w:hAnsi="Courier New" w:cs="Courier New"/>
            <w:sz w:val="16"/>
            <w:szCs w:val="16"/>
          </w:rPr>
          <w:t xml:space="preserve">y AST decorado </w:t>
        </w:r>
      </w:ins>
      <w:ins w:id="90" w:author="Ignacio Trejos" w:date="2019-01-21T16:28:00Z">
        <w:r w:rsidR="00E22412">
          <w:rPr>
            <w:rFonts w:ascii="Courier New" w:hAnsi="Courier New" w:cs="Courier New"/>
            <w:sz w:val="16"/>
            <w:szCs w:val="16"/>
          </w:rPr>
          <w:t>en formato XML</w:t>
        </w:r>
      </w:ins>
    </w:p>
    <w:p w14:paraId="1135B561" w14:textId="2E436D16" w:rsidR="002D6ACE" w:rsidRPr="00CC432E" w:rsidRDefault="002D6ACE" w:rsidP="002D6ACE">
      <w:pPr>
        <w:pStyle w:val="Textosinformato"/>
        <w:rPr>
          <w:rFonts w:ascii="Courier New" w:hAnsi="Courier New" w:cs="Courier New"/>
          <w:sz w:val="16"/>
          <w:szCs w:val="16"/>
        </w:rPr>
      </w:pPr>
      <w:del w:id="91" w:author="Maricela Chaves Vargas" w:date="2019-01-22T13:56:00Z">
        <w:r w:rsidRPr="00CC432E" w:rsidDel="00D702D6">
          <w:rPr>
            <w:rFonts w:ascii="Courier New" w:hAnsi="Courier New" w:cs="Courier New"/>
            <w:sz w:val="16"/>
            <w:szCs w:val="16"/>
          </w:rPr>
          <w:delText xml:space="preserve">│   </w:delText>
        </w:r>
      </w:del>
      <w:r w:rsidRPr="00CC432E">
        <w:rPr>
          <w:rFonts w:ascii="Courier New" w:hAnsi="Courier New" w:cs="Courier New"/>
          <w:sz w:val="16"/>
          <w:szCs w:val="16"/>
        </w:rPr>
        <w:t xml:space="preserve">│       </w:t>
      </w:r>
      <w:ins w:id="92" w:author="Maricela Chaves Vargas" w:date="2019-01-22T13:58:00Z">
        <w:r w:rsidR="00D702D6" w:rsidRPr="00D702D6">
          <w:rPr>
            <w:rFonts w:ascii="Courier New" w:hAnsi="Courier New" w:cs="Courier New"/>
            <w:sz w:val="16"/>
            <w:szCs w:val="16"/>
          </w:rPr>
          <w:t>├</w:t>
        </w:r>
      </w:ins>
      <w:del w:id="93" w:author="Maricela Chaves Vargas" w:date="2019-01-22T13:57:00Z">
        <w:r w:rsidRPr="00CC432E" w:rsidDel="00D702D6">
          <w:rPr>
            <w:rFonts w:ascii="Courier New" w:hAnsi="Courier New" w:cs="Courier New"/>
            <w:sz w:val="16"/>
            <w:szCs w:val="16"/>
          </w:rPr>
          <w:delText>└</w:delText>
        </w:r>
      </w:del>
      <w:r w:rsidRPr="00CC432E">
        <w:rPr>
          <w:rFonts w:ascii="Courier New" w:hAnsi="Courier New" w:cs="Courier New"/>
          <w:sz w:val="16"/>
          <w:szCs w:val="16"/>
        </w:rPr>
        <w:t xml:space="preserve">── </w:t>
      </w:r>
      <w:del w:id="94" w:author="Maricela Chaves Vargas" w:date="2019-01-22T13:47:00Z">
        <w:r w:rsidRPr="00CC432E" w:rsidDel="00C41F65">
          <w:rPr>
            <w:rFonts w:ascii="Courier New" w:hAnsi="Courier New" w:cs="Courier New"/>
            <w:sz w:val="16"/>
            <w:szCs w:val="16"/>
          </w:rPr>
          <w:delText>SyntacticAnalyzer</w:delText>
        </w:r>
      </w:del>
      <w:proofErr w:type="spellStart"/>
      <w:ins w:id="95" w:author="Maricela Chaves Vargas" w:date="2019-01-22T13:47:00Z">
        <w:r w:rsidR="00C41F65">
          <w:rPr>
            <w:rFonts w:ascii="Courier New" w:hAnsi="Courier New" w:cs="Courier New"/>
            <w:sz w:val="16"/>
            <w:szCs w:val="16"/>
          </w:rPr>
          <w:t>ContextualAnalyzer</w:t>
        </w:r>
      </w:ins>
      <w:proofErr w:type="spellEnd"/>
    </w:p>
    <w:p w14:paraId="547C1730" w14:textId="167423A1" w:rsidR="002D6ACE" w:rsidRDefault="002D6ACE" w:rsidP="002D6ACE">
      <w:pPr>
        <w:pStyle w:val="Textosinformato"/>
        <w:rPr>
          <w:ins w:id="96" w:author="Maricela Chaves Vargas" w:date="2019-01-22T13:52:00Z"/>
          <w:rFonts w:ascii="Courier New" w:hAnsi="Courier New" w:cs="Courier New"/>
          <w:sz w:val="16"/>
          <w:szCs w:val="16"/>
        </w:rPr>
      </w:pPr>
      <w:del w:id="97" w:author="Maricela Chaves Vargas" w:date="2019-01-22T13:56:00Z">
        <w:r w:rsidRPr="00CC432E" w:rsidDel="00D702D6">
          <w:rPr>
            <w:rFonts w:ascii="Courier New" w:hAnsi="Courier New" w:cs="Courier New"/>
            <w:sz w:val="16"/>
            <w:szCs w:val="16"/>
          </w:rPr>
          <w:delText xml:space="preserve">│   </w:delText>
        </w:r>
      </w:del>
      <w:r w:rsidRPr="00CC432E">
        <w:rPr>
          <w:rFonts w:ascii="Courier New" w:hAnsi="Courier New" w:cs="Courier New"/>
          <w:sz w:val="16"/>
          <w:szCs w:val="16"/>
        </w:rPr>
        <w:t xml:space="preserve">│       </w:t>
      </w:r>
      <w:ins w:id="98" w:author="Maricela Chaves Vargas" w:date="2019-01-22T13:57:00Z">
        <w:r w:rsidR="00D702D6" w:rsidRPr="00D702D6">
          <w:rPr>
            <w:rFonts w:ascii="Courier New" w:hAnsi="Courier New" w:cs="Courier New"/>
            <w:sz w:val="16"/>
            <w:szCs w:val="16"/>
          </w:rPr>
          <w:t>│</w:t>
        </w:r>
      </w:ins>
      <w:del w:id="99" w:author="Maricela Chaves Vargas" w:date="2019-01-22T13:57:00Z">
        <w:r w:rsidRPr="00CC432E" w:rsidDel="00D702D6">
          <w:rPr>
            <w:rFonts w:ascii="Courier New" w:hAnsi="Courier New" w:cs="Courier New"/>
            <w:sz w:val="16"/>
            <w:szCs w:val="16"/>
          </w:rPr>
          <w:delText xml:space="preserve"> </w:delText>
        </w:r>
      </w:del>
      <w:r w:rsidRPr="00CC432E">
        <w:rPr>
          <w:rFonts w:ascii="Courier New" w:hAnsi="Courier New" w:cs="Courier New"/>
          <w:sz w:val="16"/>
          <w:szCs w:val="16"/>
        </w:rPr>
        <w:t xml:space="preserve">   ├── </w:t>
      </w:r>
      <w:del w:id="100" w:author="Maricela Chaves Vargas" w:date="2019-01-22T13:47:00Z">
        <w:r w:rsidRPr="00CC432E" w:rsidDel="00C41F65">
          <w:rPr>
            <w:rFonts w:ascii="Courier New" w:hAnsi="Courier New" w:cs="Courier New"/>
            <w:sz w:val="16"/>
            <w:szCs w:val="16"/>
          </w:rPr>
          <w:delText>Ast</w:delText>
        </w:r>
      </w:del>
      <w:ins w:id="101" w:author="Maricela Chaves Vargas" w:date="2019-01-22T13:47:00Z">
        <w:r w:rsidR="00C41F65">
          <w:rPr>
            <w:rFonts w:ascii="Courier New" w:hAnsi="Courier New" w:cs="Courier New"/>
            <w:sz w:val="16"/>
            <w:szCs w:val="16"/>
          </w:rPr>
          <w:t>Checker</w:t>
        </w:r>
      </w:ins>
      <w:r w:rsidRPr="00CC432E">
        <w:rPr>
          <w:rFonts w:ascii="Courier New" w:hAnsi="Courier New" w:cs="Courier New"/>
          <w:sz w:val="16"/>
          <w:szCs w:val="16"/>
        </w:rPr>
        <w:t>.ml</w:t>
      </w:r>
      <w:del w:id="102" w:author="Maricela Chaves Vargas" w:date="2019-01-22T13:48:00Z">
        <w:r w:rsidRPr="00CC432E" w:rsidDel="00C41F65">
          <w:rPr>
            <w:rFonts w:ascii="Courier New" w:hAnsi="Courier New" w:cs="Courier New"/>
            <w:sz w:val="16"/>
            <w:szCs w:val="16"/>
          </w:rPr>
          <w:delText>i</w:delText>
        </w:r>
      </w:del>
      <w:r w:rsidRPr="00CC432E">
        <w:rPr>
          <w:rFonts w:ascii="Courier New" w:hAnsi="Courier New" w:cs="Courier New"/>
          <w:sz w:val="16"/>
          <w:szCs w:val="16"/>
        </w:rPr>
        <w:t>............................</w:t>
      </w:r>
      <w:ins w:id="103" w:author="Maricela Chaves Vargas" w:date="2019-01-22T13:51:00Z">
        <w:r w:rsidR="00DB1FB0" w:rsidRPr="00DB1FB0">
          <w:t xml:space="preserve"> </w:t>
        </w:r>
        <w:r w:rsidR="00DB1FB0" w:rsidRPr="00DB1FB0">
          <w:rPr>
            <w:rFonts w:ascii="Courier New" w:hAnsi="Courier New" w:cs="Courier New"/>
            <w:sz w:val="16"/>
            <w:szCs w:val="16"/>
          </w:rPr>
          <w:t>Módulo para</w:t>
        </w:r>
        <w:r w:rsidR="00DB1FB0" w:rsidRPr="00DB1FB0" w:rsidDel="00DB1FB0">
          <w:rPr>
            <w:rFonts w:ascii="Courier New" w:hAnsi="Courier New" w:cs="Courier New"/>
            <w:sz w:val="16"/>
            <w:szCs w:val="16"/>
          </w:rPr>
          <w:t xml:space="preserve"> </w:t>
        </w:r>
        <w:r w:rsidR="00DB1FB0">
          <w:rPr>
            <w:rFonts w:ascii="Courier New" w:hAnsi="Courier New" w:cs="Courier New"/>
            <w:sz w:val="16"/>
            <w:szCs w:val="16"/>
          </w:rPr>
          <w:t>realizar el análisis contextual</w:t>
        </w:r>
      </w:ins>
      <w:del w:id="104" w:author="Maricela Chaves Vargas" w:date="2019-01-22T13:51:00Z">
        <w:r w:rsidRPr="00CC432E" w:rsidDel="00DB1FB0">
          <w:rPr>
            <w:rFonts w:ascii="Courier New" w:hAnsi="Courier New" w:cs="Courier New"/>
            <w:sz w:val="16"/>
            <w:szCs w:val="16"/>
          </w:rPr>
          <w:delText>Interfaz de la estructura del árbol de sintaxis abstracta de Triángulo</w:delText>
        </w:r>
      </w:del>
    </w:p>
    <w:p w14:paraId="5BA5FAE5" w14:textId="22D8F99D" w:rsidR="00DB1FB0" w:rsidRPr="00CC432E" w:rsidRDefault="00DB1FB0" w:rsidP="002D6ACE">
      <w:pPr>
        <w:pStyle w:val="Textosinformato"/>
        <w:rPr>
          <w:rFonts w:ascii="Courier New" w:hAnsi="Courier New" w:cs="Courier New"/>
          <w:sz w:val="16"/>
          <w:szCs w:val="16"/>
        </w:rPr>
      </w:pPr>
      <w:ins w:id="105" w:author="Maricela Chaves Vargas" w:date="2019-01-22T13:52:00Z">
        <w:r w:rsidRPr="00DB1FB0">
          <w:rPr>
            <w:rFonts w:ascii="Courier New" w:hAnsi="Courier New" w:cs="Courier New"/>
            <w:sz w:val="16"/>
            <w:szCs w:val="16"/>
          </w:rPr>
          <w:t xml:space="preserve">│       </w:t>
        </w:r>
      </w:ins>
      <w:ins w:id="106" w:author="Maricela Chaves Vargas" w:date="2019-01-22T13:57:00Z">
        <w:r w:rsidR="00D702D6" w:rsidRPr="00D702D6">
          <w:rPr>
            <w:rFonts w:ascii="Courier New" w:hAnsi="Courier New" w:cs="Courier New"/>
            <w:sz w:val="16"/>
            <w:szCs w:val="16"/>
          </w:rPr>
          <w:t>│</w:t>
        </w:r>
      </w:ins>
      <w:ins w:id="107" w:author="Maricela Chaves Vargas" w:date="2019-01-22T13:52:00Z">
        <w:r w:rsidRPr="00DB1FB0">
          <w:rPr>
            <w:rFonts w:ascii="Courier New" w:hAnsi="Courier New" w:cs="Courier New"/>
            <w:sz w:val="16"/>
            <w:szCs w:val="16"/>
          </w:rPr>
          <w:t xml:space="preserve">   ├── Checker.ml............................ Interfaz </w:t>
        </w:r>
      </w:ins>
      <w:ins w:id="108" w:author="Maricela Chaves Vargas" w:date="2019-01-22T13:53:00Z">
        <w:r w:rsidRPr="00DB1FB0">
          <w:rPr>
            <w:rFonts w:ascii="Courier New" w:hAnsi="Courier New" w:cs="Courier New"/>
            <w:sz w:val="16"/>
            <w:szCs w:val="16"/>
          </w:rPr>
          <w:t>para el módulo de</w:t>
        </w:r>
        <w:r>
          <w:rPr>
            <w:rFonts w:ascii="Courier New" w:hAnsi="Courier New" w:cs="Courier New"/>
            <w:sz w:val="16"/>
            <w:szCs w:val="16"/>
          </w:rPr>
          <w:t>l análisis contextual.</w:t>
        </w:r>
      </w:ins>
    </w:p>
    <w:p w14:paraId="37927B2F" w14:textId="533DA83F" w:rsidR="002D6ACE" w:rsidRPr="00CC432E" w:rsidDel="00C41F65" w:rsidRDefault="002D6ACE" w:rsidP="002D6ACE">
      <w:pPr>
        <w:pStyle w:val="Textosinformato"/>
        <w:rPr>
          <w:del w:id="109" w:author="Maricela Chaves Vargas" w:date="2019-01-22T13:48:00Z"/>
          <w:rFonts w:ascii="Courier New" w:hAnsi="Courier New" w:cs="Courier New"/>
          <w:sz w:val="16"/>
          <w:szCs w:val="16"/>
        </w:rPr>
      </w:pPr>
      <w:del w:id="110" w:author="Maricela Chaves Vargas" w:date="2019-01-22T13:48:00Z">
        <w:r w:rsidRPr="00CC432E" w:rsidDel="00C41F65">
          <w:rPr>
            <w:rFonts w:ascii="Courier New" w:hAnsi="Courier New" w:cs="Courier New"/>
            <w:sz w:val="16"/>
            <w:szCs w:val="16"/>
          </w:rPr>
          <w:delText xml:space="preserve">│   │           │  </w:delText>
        </w:r>
      </w:del>
    </w:p>
    <w:p w14:paraId="098C7F63" w14:textId="0EC79669" w:rsidR="002D6ACE" w:rsidRPr="00CC432E" w:rsidRDefault="002D6ACE" w:rsidP="002D6ACE">
      <w:pPr>
        <w:pStyle w:val="Textosinformato"/>
        <w:rPr>
          <w:rFonts w:ascii="Courier New" w:hAnsi="Courier New" w:cs="Courier New"/>
          <w:sz w:val="16"/>
          <w:szCs w:val="16"/>
        </w:rPr>
      </w:pPr>
      <w:del w:id="111" w:author="Maricela Chaves Vargas" w:date="2019-01-22T13:56:00Z">
        <w:r w:rsidRPr="00CC432E" w:rsidDel="00D702D6">
          <w:rPr>
            <w:rFonts w:ascii="Courier New" w:hAnsi="Courier New" w:cs="Courier New"/>
            <w:sz w:val="16"/>
            <w:szCs w:val="16"/>
          </w:rPr>
          <w:delText xml:space="preserve">│   </w:delText>
        </w:r>
      </w:del>
      <w:r w:rsidRPr="00CC432E">
        <w:rPr>
          <w:rFonts w:ascii="Courier New" w:hAnsi="Courier New" w:cs="Courier New"/>
          <w:sz w:val="16"/>
          <w:szCs w:val="16"/>
        </w:rPr>
        <w:t xml:space="preserve">│       </w:t>
      </w:r>
      <w:ins w:id="112" w:author="Maricela Chaves Vargas" w:date="2019-01-22T13:57:00Z">
        <w:r w:rsidR="00D702D6" w:rsidRPr="00D702D6">
          <w:rPr>
            <w:rFonts w:ascii="Courier New" w:hAnsi="Courier New" w:cs="Courier New"/>
            <w:sz w:val="16"/>
            <w:szCs w:val="16"/>
          </w:rPr>
          <w:t>│</w:t>
        </w:r>
      </w:ins>
      <w:del w:id="113" w:author="Maricela Chaves Vargas" w:date="2019-01-22T13:57:00Z">
        <w:r w:rsidRPr="00CC432E" w:rsidDel="00D702D6">
          <w:rPr>
            <w:rFonts w:ascii="Courier New" w:hAnsi="Courier New" w:cs="Courier New"/>
            <w:sz w:val="16"/>
            <w:szCs w:val="16"/>
          </w:rPr>
          <w:delText xml:space="preserve"> </w:delText>
        </w:r>
      </w:del>
      <w:r w:rsidRPr="00CC432E">
        <w:rPr>
          <w:rFonts w:ascii="Courier New" w:hAnsi="Courier New" w:cs="Courier New"/>
          <w:sz w:val="16"/>
          <w:szCs w:val="16"/>
        </w:rPr>
        <w:t xml:space="preserve">   ├── </w:t>
      </w:r>
      <w:del w:id="114" w:author="Maricela Chaves Vargas" w:date="2019-01-22T13:48:00Z">
        <w:r w:rsidRPr="00CC432E" w:rsidDel="00C41F65">
          <w:rPr>
            <w:rFonts w:ascii="Courier New" w:hAnsi="Courier New" w:cs="Courier New"/>
            <w:sz w:val="16"/>
            <w:szCs w:val="16"/>
          </w:rPr>
          <w:delText>Parser</w:delText>
        </w:r>
      </w:del>
      <w:proofErr w:type="spellStart"/>
      <w:ins w:id="115" w:author="Maricela Chaves Vargas" w:date="2019-01-22T13:48:00Z">
        <w:r w:rsidR="00C41F65">
          <w:rPr>
            <w:rFonts w:ascii="Courier New" w:hAnsi="Courier New" w:cs="Courier New"/>
            <w:sz w:val="16"/>
            <w:szCs w:val="16"/>
          </w:rPr>
          <w:t>IdEntry</w:t>
        </w:r>
      </w:ins>
      <w:r w:rsidRPr="00CC432E">
        <w:rPr>
          <w:rFonts w:ascii="Courier New" w:hAnsi="Courier New" w:cs="Courier New"/>
          <w:sz w:val="16"/>
          <w:szCs w:val="16"/>
        </w:rPr>
        <w:t>.mli</w:t>
      </w:r>
      <w:proofErr w:type="spellEnd"/>
      <w:r w:rsidRPr="00CC432E">
        <w:rPr>
          <w:rFonts w:ascii="Courier New" w:hAnsi="Courier New" w:cs="Courier New"/>
          <w:sz w:val="16"/>
          <w:szCs w:val="16"/>
        </w:rPr>
        <w:t>....................</w:t>
      </w:r>
      <w:ins w:id="116" w:author="Maricela Chaves Vargas" w:date="2019-01-22T13:49:00Z">
        <w:r w:rsidR="00C41F65">
          <w:rPr>
            <w:rFonts w:ascii="Courier New" w:hAnsi="Courier New" w:cs="Courier New"/>
            <w:sz w:val="16"/>
            <w:szCs w:val="16"/>
          </w:rPr>
          <w:t>.</w:t>
        </w:r>
      </w:ins>
      <w:ins w:id="117" w:author="Maricela Chaves Vargas" w:date="2019-01-22T13:50:00Z">
        <w:r w:rsidR="00C41F65">
          <w:rPr>
            <w:rFonts w:ascii="Courier New" w:hAnsi="Courier New" w:cs="Courier New"/>
            <w:sz w:val="16"/>
            <w:szCs w:val="16"/>
          </w:rPr>
          <w:t>.</w:t>
        </w:r>
      </w:ins>
      <w:r w:rsidRPr="00CC432E">
        <w:rPr>
          <w:rFonts w:ascii="Courier New" w:hAnsi="Courier New" w:cs="Courier New"/>
          <w:sz w:val="16"/>
          <w:szCs w:val="16"/>
        </w:rPr>
        <w:t>.....</w:t>
      </w:r>
      <w:ins w:id="118" w:author="Maricela Chaves Vargas" w:date="2019-01-22T13:53:00Z">
        <w:r w:rsidR="00DB1FB0">
          <w:rPr>
            <w:rFonts w:ascii="Courier New" w:hAnsi="Courier New" w:cs="Courier New"/>
            <w:sz w:val="16"/>
            <w:szCs w:val="16"/>
          </w:rPr>
          <w:t>.</w:t>
        </w:r>
      </w:ins>
      <w:r w:rsidRPr="00CC432E">
        <w:rPr>
          <w:rFonts w:ascii="Courier New" w:hAnsi="Courier New" w:cs="Courier New"/>
          <w:sz w:val="16"/>
          <w:szCs w:val="16"/>
        </w:rPr>
        <w:t xml:space="preserve">Interfaz </w:t>
      </w:r>
      <w:del w:id="119" w:author="Ignacio Trejos" w:date="2019-01-21T16:28:00Z">
        <w:r w:rsidR="001B0FFE" w:rsidRPr="0085484C">
          <w:rPr>
            <w:rFonts w:ascii="Courier New" w:hAnsi="Courier New" w:cs="Courier New"/>
            <w:sz w:val="16"/>
            <w:szCs w:val="16"/>
          </w:rPr>
          <w:delText>para el</w:delText>
        </w:r>
      </w:del>
      <w:ins w:id="120" w:author="Ignacio Trejos" w:date="2019-01-21T16:28:00Z">
        <w:r w:rsidR="00E22412">
          <w:rPr>
            <w:rFonts w:ascii="Courier New" w:hAnsi="Courier New" w:cs="Courier New"/>
            <w:sz w:val="16"/>
            <w:szCs w:val="16"/>
          </w:rPr>
          <w:t>d</w:t>
        </w:r>
        <w:r w:rsidRPr="00CC432E">
          <w:rPr>
            <w:rFonts w:ascii="Courier New" w:hAnsi="Courier New" w:cs="Courier New"/>
            <w:sz w:val="16"/>
            <w:szCs w:val="16"/>
          </w:rPr>
          <w:t>e</w:t>
        </w:r>
      </w:ins>
      <w:ins w:id="121" w:author="Maricela Chaves Vargas" w:date="2019-01-22T13:51:00Z">
        <w:r w:rsidR="00C41F65">
          <w:rPr>
            <w:rFonts w:ascii="Courier New" w:hAnsi="Courier New" w:cs="Courier New"/>
            <w:sz w:val="16"/>
            <w:szCs w:val="16"/>
          </w:rPr>
          <w:t xml:space="preserve"> </w:t>
        </w:r>
        <w:r w:rsidR="00DB1FB0">
          <w:rPr>
            <w:rFonts w:ascii="Courier New" w:hAnsi="Courier New" w:cs="Courier New"/>
            <w:sz w:val="16"/>
            <w:szCs w:val="16"/>
          </w:rPr>
          <w:t>los elementos de la tabla de identificación</w:t>
        </w:r>
      </w:ins>
      <w:ins w:id="122" w:author="Ignacio Trejos" w:date="2019-01-21T16:28:00Z">
        <w:del w:id="123" w:author="Maricela Chaves Vargas" w:date="2019-01-22T13:51:00Z">
          <w:r w:rsidRPr="00CC432E" w:rsidDel="00C41F65">
            <w:rPr>
              <w:rFonts w:ascii="Courier New" w:hAnsi="Courier New" w:cs="Courier New"/>
              <w:sz w:val="16"/>
              <w:szCs w:val="16"/>
            </w:rPr>
            <w:delText>l</w:delText>
          </w:r>
        </w:del>
      </w:ins>
      <w:del w:id="124" w:author="Maricela Chaves Vargas" w:date="2019-01-22T13:51:00Z">
        <w:r w:rsidRPr="00CC432E" w:rsidDel="00C41F65">
          <w:rPr>
            <w:rFonts w:ascii="Courier New" w:hAnsi="Courier New" w:cs="Courier New"/>
            <w:sz w:val="16"/>
            <w:szCs w:val="16"/>
          </w:rPr>
          <w:delText xml:space="preserve"> </w:delText>
        </w:r>
      </w:del>
      <w:del w:id="125" w:author="Maricela Chaves Vargas" w:date="2019-01-22T13:50:00Z">
        <w:r w:rsidRPr="00CC432E" w:rsidDel="00C41F65">
          <w:rPr>
            <w:rFonts w:ascii="Courier New" w:hAnsi="Courier New" w:cs="Courier New"/>
            <w:sz w:val="16"/>
            <w:szCs w:val="16"/>
          </w:rPr>
          <w:delText>parser</w:delText>
        </w:r>
      </w:del>
    </w:p>
    <w:p w14:paraId="6DFFAD1D" w14:textId="142DF68C" w:rsidR="002D6ACE" w:rsidRPr="00CC432E" w:rsidDel="00C41F65" w:rsidRDefault="002D6ACE" w:rsidP="002D6ACE">
      <w:pPr>
        <w:pStyle w:val="Textosinformato"/>
        <w:rPr>
          <w:del w:id="126" w:author="Maricela Chaves Vargas" w:date="2019-01-22T13:49:00Z"/>
          <w:rFonts w:ascii="Courier New" w:hAnsi="Courier New" w:cs="Courier New"/>
          <w:sz w:val="16"/>
          <w:szCs w:val="16"/>
        </w:rPr>
      </w:pPr>
      <w:del w:id="127" w:author="Maricela Chaves Vargas" w:date="2019-01-22T13:56:00Z">
        <w:r w:rsidRPr="00CC432E" w:rsidDel="00D702D6">
          <w:rPr>
            <w:rFonts w:ascii="Courier New" w:hAnsi="Courier New" w:cs="Courier New"/>
            <w:sz w:val="16"/>
            <w:szCs w:val="16"/>
          </w:rPr>
          <w:delText xml:space="preserve">│   </w:delText>
        </w:r>
      </w:del>
      <w:r w:rsidRPr="00CC432E">
        <w:rPr>
          <w:rFonts w:ascii="Courier New" w:hAnsi="Courier New" w:cs="Courier New"/>
          <w:sz w:val="16"/>
          <w:szCs w:val="16"/>
        </w:rPr>
        <w:t xml:space="preserve">│       </w:t>
      </w:r>
      <w:ins w:id="128" w:author="Maricela Chaves Vargas" w:date="2019-01-22T13:57:00Z">
        <w:r w:rsidR="00D702D6" w:rsidRPr="00D702D6">
          <w:rPr>
            <w:rFonts w:ascii="Courier New" w:hAnsi="Courier New" w:cs="Courier New"/>
            <w:sz w:val="16"/>
            <w:szCs w:val="16"/>
          </w:rPr>
          <w:t>│</w:t>
        </w:r>
      </w:ins>
      <w:del w:id="129" w:author="Maricela Chaves Vargas" w:date="2019-01-22T13:57:00Z">
        <w:r w:rsidRPr="00CC432E" w:rsidDel="00D702D6">
          <w:rPr>
            <w:rFonts w:ascii="Courier New" w:hAnsi="Courier New" w:cs="Courier New"/>
            <w:sz w:val="16"/>
            <w:szCs w:val="16"/>
          </w:rPr>
          <w:delText xml:space="preserve"> </w:delText>
        </w:r>
      </w:del>
      <w:r w:rsidRPr="00CC432E">
        <w:rPr>
          <w:rFonts w:ascii="Courier New" w:hAnsi="Courier New" w:cs="Courier New"/>
          <w:sz w:val="16"/>
          <w:szCs w:val="16"/>
        </w:rPr>
        <w:t xml:space="preserve">   ├── </w:t>
      </w:r>
      <w:del w:id="130" w:author="Maricela Chaves Vargas" w:date="2019-01-22T13:49:00Z">
        <w:r w:rsidRPr="00CC432E" w:rsidDel="00C41F65">
          <w:rPr>
            <w:rFonts w:ascii="Courier New" w:hAnsi="Courier New" w:cs="Courier New"/>
            <w:sz w:val="16"/>
            <w:szCs w:val="16"/>
          </w:rPr>
          <w:delText>Parser_Manu</w:delText>
        </w:r>
      </w:del>
      <w:ins w:id="131" w:author="Maricela Chaves Vargas" w:date="2019-01-22T13:49:00Z">
        <w:r w:rsidR="00C41F65">
          <w:rPr>
            <w:rFonts w:ascii="Courier New" w:hAnsi="Courier New" w:cs="Courier New"/>
            <w:sz w:val="16"/>
            <w:szCs w:val="16"/>
          </w:rPr>
          <w:t>IdentificationTable.m</w:t>
        </w:r>
      </w:ins>
      <w:ins w:id="132" w:author="Maricela Chaves Vargas" w:date="2019-01-22T13:50:00Z">
        <w:r w:rsidR="00C41F65">
          <w:rPr>
            <w:rFonts w:ascii="Courier New" w:hAnsi="Courier New" w:cs="Courier New"/>
            <w:sz w:val="16"/>
            <w:szCs w:val="16"/>
          </w:rPr>
          <w:t>l</w:t>
        </w:r>
        <w:r w:rsidR="00C41F65" w:rsidRPr="00C41F65">
          <w:rPr>
            <w:rFonts w:ascii="Courier New" w:hAnsi="Courier New" w:cs="Courier New"/>
            <w:sz w:val="16"/>
            <w:szCs w:val="16"/>
          </w:rPr>
          <w:t>..........</w:t>
        </w:r>
        <w:r w:rsidR="00C41F65">
          <w:rPr>
            <w:rFonts w:ascii="Courier New" w:hAnsi="Courier New" w:cs="Courier New"/>
            <w:sz w:val="16"/>
            <w:szCs w:val="16"/>
          </w:rPr>
          <w:t>......</w:t>
        </w:r>
      </w:ins>
      <w:ins w:id="133" w:author="Maricela Chaves Vargas" w:date="2019-01-22T13:53:00Z">
        <w:r w:rsidR="00DB1FB0">
          <w:rPr>
            <w:rFonts w:ascii="Courier New" w:hAnsi="Courier New" w:cs="Courier New"/>
            <w:sz w:val="16"/>
            <w:szCs w:val="16"/>
          </w:rPr>
          <w:t>.</w:t>
        </w:r>
      </w:ins>
      <w:ins w:id="134" w:author="Maricela Chaves Vargas" w:date="2019-01-22T13:52:00Z">
        <w:r w:rsidR="00DB1FB0" w:rsidRPr="00DB1FB0">
          <w:rPr>
            <w:rFonts w:ascii="Courier New" w:hAnsi="Courier New" w:cs="Courier New"/>
            <w:sz w:val="16"/>
            <w:szCs w:val="16"/>
          </w:rPr>
          <w:t xml:space="preserve">Módulo para </w:t>
        </w:r>
      </w:ins>
      <w:ins w:id="135" w:author="Maricela Chaves Vargas" w:date="2019-01-22T13:53:00Z">
        <w:r w:rsidR="00DB1FB0" w:rsidRPr="00DB1FB0">
          <w:rPr>
            <w:rFonts w:ascii="Courier New" w:hAnsi="Courier New" w:cs="Courier New"/>
            <w:sz w:val="16"/>
            <w:szCs w:val="16"/>
          </w:rPr>
          <w:t>la tabla de identificación</w:t>
        </w:r>
      </w:ins>
      <w:del w:id="136" w:author="Maricela Chaves Vargas" w:date="2019-01-22T13:49:00Z">
        <w:r w:rsidRPr="00CC432E" w:rsidDel="00C41F65">
          <w:rPr>
            <w:rFonts w:ascii="Courier New" w:hAnsi="Courier New" w:cs="Courier New"/>
            <w:sz w:val="16"/>
            <w:szCs w:val="16"/>
          </w:rPr>
          <w:delText>al</w:delText>
        </w:r>
      </w:del>
    </w:p>
    <w:p w14:paraId="04A11B90" w14:textId="2540D279" w:rsidR="002D6ACE" w:rsidRPr="00CC432E" w:rsidDel="00C41F65" w:rsidRDefault="002D6ACE">
      <w:pPr>
        <w:pStyle w:val="Textosinformato"/>
        <w:rPr>
          <w:del w:id="137" w:author="Maricela Chaves Vargas" w:date="2019-01-22T13:48:00Z"/>
          <w:rFonts w:ascii="Courier New" w:hAnsi="Courier New" w:cs="Courier New"/>
          <w:sz w:val="16"/>
          <w:szCs w:val="16"/>
        </w:rPr>
      </w:pPr>
      <w:del w:id="138" w:author="Maricela Chaves Vargas" w:date="2019-01-22T13:49:00Z">
        <w:r w:rsidRPr="00CC432E" w:rsidDel="00C41F65">
          <w:rPr>
            <w:rFonts w:ascii="Courier New" w:hAnsi="Courier New" w:cs="Courier New"/>
            <w:sz w:val="16"/>
            <w:szCs w:val="16"/>
          </w:rPr>
          <w:delText xml:space="preserve">│   │           │   </w:delText>
        </w:r>
      </w:del>
      <w:del w:id="139" w:author="Maricela Chaves Vargas" w:date="2019-01-22T13:48:00Z">
        <w:r w:rsidRPr="00CC432E" w:rsidDel="00C41F65">
          <w:rPr>
            <w:rFonts w:ascii="Courier New" w:hAnsi="Courier New" w:cs="Courier New"/>
            <w:sz w:val="16"/>
            <w:szCs w:val="16"/>
          </w:rPr>
          <w:delText>└── Parser.ml......................Módulo para el parser desarrollado manualmente</w:delText>
        </w:r>
      </w:del>
    </w:p>
    <w:p w14:paraId="33AB17B0" w14:textId="185C1B68" w:rsidR="002D6ACE" w:rsidRPr="00CC432E" w:rsidDel="00C41F65" w:rsidRDefault="002D6ACE">
      <w:pPr>
        <w:pStyle w:val="Textosinformato"/>
        <w:rPr>
          <w:del w:id="140" w:author="Maricela Chaves Vargas" w:date="2019-01-22T13:48:00Z"/>
          <w:rFonts w:ascii="Courier New" w:hAnsi="Courier New" w:cs="Courier New"/>
          <w:sz w:val="16"/>
          <w:szCs w:val="16"/>
        </w:rPr>
      </w:pPr>
      <w:del w:id="141" w:author="Maricela Chaves Vargas" w:date="2019-01-22T13:48:00Z">
        <w:r w:rsidRPr="00CC432E" w:rsidDel="00C41F65">
          <w:rPr>
            <w:rFonts w:ascii="Courier New" w:hAnsi="Courier New" w:cs="Courier New"/>
            <w:sz w:val="16"/>
            <w:szCs w:val="16"/>
          </w:rPr>
          <w:delText>│   │           ├── Parser_With_Tool</w:delText>
        </w:r>
      </w:del>
    </w:p>
    <w:p w14:paraId="45B89381" w14:textId="6C0ED22C" w:rsidR="002D6ACE" w:rsidRPr="00CC432E" w:rsidDel="00C41F65" w:rsidRDefault="002D6ACE">
      <w:pPr>
        <w:pStyle w:val="Textosinformato"/>
        <w:rPr>
          <w:del w:id="142" w:author="Maricela Chaves Vargas" w:date="2019-01-22T13:48:00Z"/>
          <w:rFonts w:ascii="Courier New" w:hAnsi="Courier New" w:cs="Courier New"/>
          <w:sz w:val="16"/>
          <w:szCs w:val="16"/>
        </w:rPr>
      </w:pPr>
      <w:del w:id="143" w:author="Maricela Chaves Vargas" w:date="2019-01-22T13:48:00Z">
        <w:r w:rsidRPr="00CC432E" w:rsidDel="00C41F65">
          <w:rPr>
            <w:rFonts w:ascii="Courier New" w:hAnsi="Courier New" w:cs="Courier New"/>
            <w:sz w:val="16"/>
            <w:szCs w:val="16"/>
          </w:rPr>
          <w:delText>│   │           │   ├── Parser.ml......................Módulo para el parser desarrollado con herramientas</w:delText>
        </w:r>
      </w:del>
    </w:p>
    <w:p w14:paraId="54FF8A2A" w14:textId="4EFC4DF1" w:rsidR="002D6ACE" w:rsidRPr="00CC432E" w:rsidDel="00C41F65" w:rsidRDefault="002D6ACE">
      <w:pPr>
        <w:pStyle w:val="Textosinformato"/>
        <w:rPr>
          <w:del w:id="144" w:author="Maricela Chaves Vargas" w:date="2019-01-22T13:48:00Z"/>
          <w:rFonts w:ascii="Courier New" w:hAnsi="Courier New" w:cs="Courier New"/>
          <w:sz w:val="16"/>
          <w:szCs w:val="16"/>
        </w:rPr>
      </w:pPr>
      <w:del w:id="145" w:author="Maricela Chaves Vargas" w:date="2019-01-22T13:48:00Z">
        <w:r w:rsidRPr="00CC432E" w:rsidDel="00C41F65">
          <w:rPr>
            <w:rFonts w:ascii="Courier New" w:hAnsi="Courier New" w:cs="Courier New"/>
            <w:sz w:val="16"/>
            <w:szCs w:val="16"/>
          </w:rPr>
          <w:delText>│   │           │   └── Parser.mly.....................Código de OCamlYacc para desarrollar el parser con herramientas</w:delText>
        </w:r>
      </w:del>
    </w:p>
    <w:p w14:paraId="6A643FFA" w14:textId="130B61B2" w:rsidR="002D6ACE" w:rsidRPr="00CC432E" w:rsidDel="00C41F65" w:rsidRDefault="002D6ACE">
      <w:pPr>
        <w:pStyle w:val="Textosinformato"/>
        <w:rPr>
          <w:del w:id="146" w:author="Maricela Chaves Vargas" w:date="2019-01-22T13:48:00Z"/>
          <w:rFonts w:ascii="Courier New" w:hAnsi="Courier New" w:cs="Courier New"/>
          <w:sz w:val="16"/>
          <w:szCs w:val="16"/>
        </w:rPr>
      </w:pPr>
      <w:del w:id="147" w:author="Maricela Chaves Vargas" w:date="2019-01-22T13:48:00Z">
        <w:r w:rsidRPr="00CC432E" w:rsidDel="00C41F65">
          <w:rPr>
            <w:rFonts w:ascii="Courier New" w:hAnsi="Courier New" w:cs="Courier New"/>
            <w:sz w:val="16"/>
            <w:szCs w:val="16"/>
          </w:rPr>
          <w:delText>│   │           │</w:delText>
        </w:r>
      </w:del>
    </w:p>
    <w:p w14:paraId="22F7480B" w14:textId="131476B0" w:rsidR="002D6ACE" w:rsidRPr="00CC432E" w:rsidDel="00C41F65" w:rsidRDefault="002D6ACE">
      <w:pPr>
        <w:pStyle w:val="Textosinformato"/>
        <w:rPr>
          <w:del w:id="148" w:author="Maricela Chaves Vargas" w:date="2019-01-22T13:48:00Z"/>
          <w:rFonts w:ascii="Courier New" w:hAnsi="Courier New" w:cs="Courier New"/>
          <w:sz w:val="16"/>
          <w:szCs w:val="16"/>
        </w:rPr>
      </w:pPr>
      <w:del w:id="149" w:author="Maricela Chaves Vargas" w:date="2019-01-22T13:48:00Z">
        <w:r w:rsidRPr="00CC432E" w:rsidDel="00C41F65">
          <w:rPr>
            <w:rFonts w:ascii="Courier New" w:hAnsi="Courier New" w:cs="Courier New"/>
            <w:sz w:val="16"/>
            <w:szCs w:val="16"/>
          </w:rPr>
          <w:delText xml:space="preserve">│   │           ├── Scanner.mli........................Interfaz </w:delText>
        </w:r>
        <w:r w:rsidR="001B0FFE" w:rsidRPr="0085484C" w:rsidDel="00C41F65">
          <w:rPr>
            <w:rFonts w:ascii="Courier New" w:hAnsi="Courier New" w:cs="Courier New"/>
            <w:sz w:val="16"/>
            <w:szCs w:val="16"/>
          </w:rPr>
          <w:delText>para el</w:delText>
        </w:r>
      </w:del>
      <w:ins w:id="150" w:author="Ignacio Trejos" w:date="2019-01-21T16:28:00Z">
        <w:del w:id="151" w:author="Maricela Chaves Vargas" w:date="2019-01-22T13:48:00Z">
          <w:r w:rsidR="00E22412" w:rsidDel="00C41F65">
            <w:rPr>
              <w:rFonts w:ascii="Courier New" w:hAnsi="Courier New" w:cs="Courier New"/>
              <w:sz w:val="16"/>
              <w:szCs w:val="16"/>
            </w:rPr>
            <w:delText>d</w:delText>
          </w:r>
          <w:r w:rsidRPr="00CC432E" w:rsidDel="00C41F65">
            <w:rPr>
              <w:rFonts w:ascii="Courier New" w:hAnsi="Courier New" w:cs="Courier New"/>
              <w:sz w:val="16"/>
              <w:szCs w:val="16"/>
            </w:rPr>
            <w:delText>el</w:delText>
          </w:r>
        </w:del>
      </w:ins>
      <w:del w:id="152" w:author="Maricela Chaves Vargas" w:date="2019-01-22T13:48:00Z">
        <w:r w:rsidRPr="00CC432E" w:rsidDel="00C41F65">
          <w:rPr>
            <w:rFonts w:ascii="Courier New" w:hAnsi="Courier New" w:cs="Courier New"/>
            <w:sz w:val="16"/>
            <w:szCs w:val="16"/>
          </w:rPr>
          <w:delText xml:space="preserve"> scanner</w:delText>
        </w:r>
      </w:del>
    </w:p>
    <w:p w14:paraId="039388E5" w14:textId="6831FFF1" w:rsidR="002D6ACE" w:rsidRPr="00CC432E" w:rsidDel="00C41F65" w:rsidRDefault="002D6ACE">
      <w:pPr>
        <w:pStyle w:val="Textosinformato"/>
        <w:rPr>
          <w:del w:id="153" w:author="Maricela Chaves Vargas" w:date="2019-01-22T13:48:00Z"/>
          <w:rFonts w:ascii="Courier New" w:hAnsi="Courier New" w:cs="Courier New"/>
          <w:sz w:val="16"/>
          <w:szCs w:val="16"/>
        </w:rPr>
      </w:pPr>
      <w:del w:id="154" w:author="Maricela Chaves Vargas" w:date="2019-01-22T13:48:00Z">
        <w:r w:rsidRPr="00CC432E" w:rsidDel="00C41F65">
          <w:rPr>
            <w:rFonts w:ascii="Courier New" w:hAnsi="Courier New" w:cs="Courier New"/>
            <w:sz w:val="16"/>
            <w:szCs w:val="16"/>
          </w:rPr>
          <w:delText>│   │           ├── Scanner_Manual</w:delText>
        </w:r>
      </w:del>
    </w:p>
    <w:p w14:paraId="4DF763D3" w14:textId="3C4446C8" w:rsidR="002D6ACE" w:rsidRPr="00CC432E" w:rsidDel="00C41F65" w:rsidRDefault="002D6ACE">
      <w:pPr>
        <w:pStyle w:val="Textosinformato"/>
        <w:rPr>
          <w:del w:id="155" w:author="Maricela Chaves Vargas" w:date="2019-01-22T13:48:00Z"/>
          <w:rFonts w:ascii="Courier New" w:hAnsi="Courier New" w:cs="Courier New"/>
          <w:sz w:val="16"/>
          <w:szCs w:val="16"/>
        </w:rPr>
      </w:pPr>
      <w:del w:id="156" w:author="Maricela Chaves Vargas" w:date="2019-01-22T13:48:00Z">
        <w:r w:rsidRPr="00CC432E" w:rsidDel="00C41F65">
          <w:rPr>
            <w:rFonts w:ascii="Courier New" w:hAnsi="Courier New" w:cs="Courier New"/>
            <w:sz w:val="16"/>
            <w:szCs w:val="16"/>
          </w:rPr>
          <w:delText>│   │           │   └── Scanner.ml.....................Módulo para el scanner desarrollado manualmente</w:delText>
        </w:r>
      </w:del>
    </w:p>
    <w:p w14:paraId="26BD7D0E" w14:textId="1168A34C" w:rsidR="002D6ACE" w:rsidRPr="00CC432E" w:rsidDel="00C41F65" w:rsidRDefault="002D6ACE">
      <w:pPr>
        <w:pStyle w:val="Textosinformato"/>
        <w:rPr>
          <w:del w:id="157" w:author="Maricela Chaves Vargas" w:date="2019-01-22T13:48:00Z"/>
          <w:rFonts w:ascii="Courier New" w:hAnsi="Courier New" w:cs="Courier New"/>
          <w:sz w:val="16"/>
          <w:szCs w:val="16"/>
        </w:rPr>
      </w:pPr>
      <w:del w:id="158" w:author="Maricela Chaves Vargas" w:date="2019-01-22T13:48:00Z">
        <w:r w:rsidRPr="00CC432E" w:rsidDel="00C41F65">
          <w:rPr>
            <w:rFonts w:ascii="Courier New" w:hAnsi="Courier New" w:cs="Courier New"/>
            <w:sz w:val="16"/>
            <w:szCs w:val="16"/>
          </w:rPr>
          <w:delText>│   │           ├── Scanner_With_Tool</w:delText>
        </w:r>
      </w:del>
    </w:p>
    <w:p w14:paraId="4E734F09" w14:textId="0E29BA22" w:rsidR="002D6ACE" w:rsidRPr="00CC432E" w:rsidDel="00C41F65" w:rsidRDefault="002D6ACE">
      <w:pPr>
        <w:pStyle w:val="Textosinformato"/>
        <w:rPr>
          <w:del w:id="159" w:author="Maricela Chaves Vargas" w:date="2019-01-22T13:48:00Z"/>
          <w:rFonts w:ascii="Courier New" w:hAnsi="Courier New" w:cs="Courier New"/>
          <w:sz w:val="16"/>
          <w:szCs w:val="16"/>
        </w:rPr>
      </w:pPr>
      <w:del w:id="160" w:author="Maricela Chaves Vargas" w:date="2019-01-22T13:48:00Z">
        <w:r w:rsidRPr="00CC432E" w:rsidDel="00C41F65">
          <w:rPr>
            <w:rFonts w:ascii="Courier New" w:hAnsi="Courier New" w:cs="Courier New"/>
            <w:sz w:val="16"/>
            <w:szCs w:val="16"/>
          </w:rPr>
          <w:delText>│   │           │   ├── Scanner.ml.....................Módulo para el parser desarrollado con herramientas</w:delText>
        </w:r>
      </w:del>
    </w:p>
    <w:p w14:paraId="38ABFB04" w14:textId="49EB47E4" w:rsidR="002D6ACE" w:rsidRPr="00CC432E" w:rsidDel="00C41F65" w:rsidRDefault="002D6ACE">
      <w:pPr>
        <w:pStyle w:val="Textosinformato"/>
        <w:rPr>
          <w:del w:id="161" w:author="Maricela Chaves Vargas" w:date="2019-01-22T13:48:00Z"/>
          <w:rFonts w:ascii="Courier New" w:hAnsi="Courier New" w:cs="Courier New"/>
          <w:sz w:val="16"/>
          <w:szCs w:val="16"/>
        </w:rPr>
      </w:pPr>
      <w:del w:id="162" w:author="Maricela Chaves Vargas" w:date="2019-01-22T13:48:00Z">
        <w:r w:rsidRPr="00CC432E" w:rsidDel="00C41F65">
          <w:rPr>
            <w:rFonts w:ascii="Courier New" w:hAnsi="Courier New" w:cs="Courier New"/>
            <w:sz w:val="16"/>
            <w:szCs w:val="16"/>
          </w:rPr>
          <w:delText>│   │           │   └── Scanner.mll....................Código de OCamlLex para desarrollar el scanner con herramientas</w:delText>
        </w:r>
      </w:del>
    </w:p>
    <w:p w14:paraId="38C98DC3" w14:textId="1A8FB201" w:rsidR="002D6ACE" w:rsidRPr="00CC432E" w:rsidRDefault="002D6ACE" w:rsidP="002D6ACE">
      <w:pPr>
        <w:pStyle w:val="Textosinformato"/>
        <w:rPr>
          <w:rFonts w:ascii="Courier New" w:hAnsi="Courier New" w:cs="Courier New"/>
          <w:sz w:val="16"/>
          <w:szCs w:val="16"/>
        </w:rPr>
      </w:pPr>
      <w:del w:id="163" w:author="Maricela Chaves Vargas" w:date="2019-01-22T13:48:00Z">
        <w:r w:rsidRPr="00CC432E" w:rsidDel="00C41F65">
          <w:rPr>
            <w:rFonts w:ascii="Courier New" w:hAnsi="Courier New" w:cs="Courier New"/>
            <w:sz w:val="16"/>
            <w:szCs w:val="16"/>
          </w:rPr>
          <w:delText>│   │           │</w:delText>
        </w:r>
      </w:del>
    </w:p>
    <w:p w14:paraId="27504C5B" w14:textId="44DBC979" w:rsidR="002D6ACE" w:rsidRDefault="002D6ACE" w:rsidP="002D6ACE">
      <w:pPr>
        <w:pStyle w:val="Textosinformato"/>
        <w:rPr>
          <w:ins w:id="164" w:author="Maricela Chaves Vargas" w:date="2019-01-22T15:09:00Z"/>
          <w:rFonts w:ascii="Courier New" w:hAnsi="Courier New" w:cs="Courier New"/>
          <w:sz w:val="16"/>
          <w:szCs w:val="16"/>
        </w:rPr>
      </w:pPr>
      <w:del w:id="165" w:author="Maricela Chaves Vargas" w:date="2019-01-22T13:56:00Z">
        <w:r w:rsidRPr="00CC432E" w:rsidDel="00D702D6">
          <w:rPr>
            <w:rFonts w:ascii="Courier New" w:hAnsi="Courier New" w:cs="Courier New"/>
            <w:sz w:val="16"/>
            <w:szCs w:val="16"/>
          </w:rPr>
          <w:delText xml:space="preserve">│   </w:delText>
        </w:r>
      </w:del>
      <w:r w:rsidRPr="00CC432E">
        <w:rPr>
          <w:rFonts w:ascii="Courier New" w:hAnsi="Courier New" w:cs="Courier New"/>
          <w:sz w:val="16"/>
          <w:szCs w:val="16"/>
        </w:rPr>
        <w:t xml:space="preserve">│       </w:t>
      </w:r>
      <w:ins w:id="166" w:author="Maricela Chaves Vargas" w:date="2019-01-22T13:57:00Z">
        <w:r w:rsidR="00D702D6" w:rsidRPr="00D702D6">
          <w:rPr>
            <w:rFonts w:ascii="Courier New" w:hAnsi="Courier New" w:cs="Courier New"/>
            <w:sz w:val="16"/>
            <w:szCs w:val="16"/>
          </w:rPr>
          <w:t>│</w:t>
        </w:r>
      </w:ins>
      <w:del w:id="167" w:author="Maricela Chaves Vargas" w:date="2019-01-22T13:57:00Z">
        <w:r w:rsidRPr="00CC432E" w:rsidDel="00D702D6">
          <w:rPr>
            <w:rFonts w:ascii="Courier New" w:hAnsi="Courier New" w:cs="Courier New"/>
            <w:sz w:val="16"/>
            <w:szCs w:val="16"/>
          </w:rPr>
          <w:delText xml:space="preserve"> </w:delText>
        </w:r>
      </w:del>
      <w:r w:rsidRPr="00CC432E">
        <w:rPr>
          <w:rFonts w:ascii="Courier New" w:hAnsi="Courier New" w:cs="Courier New"/>
          <w:sz w:val="16"/>
          <w:szCs w:val="16"/>
        </w:rPr>
        <w:t xml:space="preserve">   └── </w:t>
      </w:r>
      <w:proofErr w:type="spellStart"/>
      <w:ins w:id="168" w:author="Maricela Chaves Vargas" w:date="2019-01-22T13:50:00Z">
        <w:r w:rsidR="00C41F65" w:rsidRPr="00C41F65">
          <w:rPr>
            <w:rFonts w:ascii="Courier New" w:hAnsi="Courier New" w:cs="Courier New"/>
            <w:sz w:val="16"/>
            <w:szCs w:val="16"/>
          </w:rPr>
          <w:t>IdentificationTable</w:t>
        </w:r>
      </w:ins>
      <w:del w:id="169" w:author="Maricela Chaves Vargas" w:date="2019-01-22T13:50:00Z">
        <w:r w:rsidRPr="00CC432E" w:rsidDel="00C41F65">
          <w:rPr>
            <w:rFonts w:ascii="Courier New" w:hAnsi="Courier New" w:cs="Courier New"/>
            <w:sz w:val="16"/>
            <w:szCs w:val="16"/>
          </w:rPr>
          <w:delText>Token</w:delText>
        </w:r>
      </w:del>
      <w:r w:rsidRPr="00CC432E">
        <w:rPr>
          <w:rFonts w:ascii="Courier New" w:hAnsi="Courier New" w:cs="Courier New"/>
          <w:sz w:val="16"/>
          <w:szCs w:val="16"/>
        </w:rPr>
        <w:t>.mli</w:t>
      </w:r>
      <w:proofErr w:type="spellEnd"/>
      <w:r w:rsidRPr="00CC432E">
        <w:rPr>
          <w:rFonts w:ascii="Courier New" w:hAnsi="Courier New" w:cs="Courier New"/>
          <w:sz w:val="16"/>
          <w:szCs w:val="16"/>
        </w:rPr>
        <w:t>.........</w:t>
      </w:r>
      <w:del w:id="170" w:author="Maricela Chaves Vargas" w:date="2019-01-22T13:50:00Z">
        <w:r w:rsidRPr="00CC432E" w:rsidDel="00C41F65">
          <w:rPr>
            <w:rFonts w:ascii="Courier New" w:hAnsi="Courier New" w:cs="Courier New"/>
            <w:sz w:val="16"/>
            <w:szCs w:val="16"/>
          </w:rPr>
          <w:delText>.............</w:delText>
        </w:r>
      </w:del>
      <w:ins w:id="171" w:author="Maricela Chaves Vargas" w:date="2019-01-22T13:50:00Z">
        <w:r w:rsidR="00C41F65">
          <w:rPr>
            <w:rFonts w:ascii="Courier New" w:hAnsi="Courier New" w:cs="Courier New"/>
            <w:sz w:val="16"/>
            <w:szCs w:val="16"/>
          </w:rPr>
          <w:t>..</w:t>
        </w:r>
      </w:ins>
      <w:r w:rsidRPr="00CC432E">
        <w:rPr>
          <w:rFonts w:ascii="Courier New" w:hAnsi="Courier New" w:cs="Courier New"/>
          <w:sz w:val="16"/>
          <w:szCs w:val="16"/>
        </w:rPr>
        <w:t>....</w:t>
      </w:r>
      <w:ins w:id="172" w:author="Maricela Chaves Vargas" w:date="2019-01-22T13:53:00Z">
        <w:r w:rsidR="00DB1FB0">
          <w:rPr>
            <w:rFonts w:ascii="Courier New" w:hAnsi="Courier New" w:cs="Courier New"/>
            <w:sz w:val="16"/>
            <w:szCs w:val="16"/>
          </w:rPr>
          <w:t>.</w:t>
        </w:r>
      </w:ins>
      <w:r w:rsidRPr="00CC432E">
        <w:rPr>
          <w:rFonts w:ascii="Courier New" w:hAnsi="Courier New" w:cs="Courier New"/>
          <w:sz w:val="16"/>
          <w:szCs w:val="16"/>
        </w:rPr>
        <w:t xml:space="preserve">Interfaz para </w:t>
      </w:r>
      <w:ins w:id="173" w:author="Maricela Chaves Vargas" w:date="2019-01-22T13:53:00Z">
        <w:r w:rsidR="00DB1FB0">
          <w:rPr>
            <w:rFonts w:ascii="Courier New" w:hAnsi="Courier New" w:cs="Courier New"/>
            <w:sz w:val="16"/>
            <w:szCs w:val="16"/>
          </w:rPr>
          <w:t xml:space="preserve">el módulo de </w:t>
        </w:r>
      </w:ins>
      <w:del w:id="174" w:author="Maricela Chaves Vargas" w:date="2019-01-22T13:50:00Z">
        <w:r w:rsidRPr="00CC432E" w:rsidDel="00C41F65">
          <w:rPr>
            <w:rFonts w:ascii="Courier New" w:hAnsi="Courier New" w:cs="Courier New"/>
            <w:sz w:val="16"/>
            <w:szCs w:val="16"/>
          </w:rPr>
          <w:delText xml:space="preserve">los tokens necesarios de </w:delText>
        </w:r>
        <w:r w:rsidR="001B0FFE" w:rsidRPr="0085484C" w:rsidDel="00C41F65">
          <w:rPr>
            <w:rFonts w:ascii="Courier New" w:hAnsi="Courier New" w:cs="Courier New"/>
            <w:sz w:val="16"/>
            <w:szCs w:val="16"/>
          </w:rPr>
          <w:delText>tríangulo</w:delText>
        </w:r>
      </w:del>
      <w:ins w:id="175" w:author="Ignacio Trejos" w:date="2019-01-21T16:28:00Z">
        <w:del w:id="176" w:author="Maricela Chaves Vargas" w:date="2019-01-22T13:50:00Z">
          <w:r w:rsidR="00F61E32" w:rsidDel="00C41F65">
            <w:rPr>
              <w:rFonts w:ascii="Courier New" w:hAnsi="Courier New" w:cs="Courier New"/>
              <w:sz w:val="16"/>
              <w:szCs w:val="16"/>
            </w:rPr>
            <w:delText>Triá</w:delText>
          </w:r>
          <w:r w:rsidR="00F61E32" w:rsidRPr="00CC432E" w:rsidDel="00C41F65">
            <w:rPr>
              <w:rFonts w:ascii="Courier New" w:hAnsi="Courier New" w:cs="Courier New"/>
              <w:sz w:val="16"/>
              <w:szCs w:val="16"/>
            </w:rPr>
            <w:delText>ngulo</w:delText>
          </w:r>
        </w:del>
      </w:ins>
      <w:ins w:id="177" w:author="Maricela Chaves Vargas" w:date="2019-01-22T13:50:00Z">
        <w:r w:rsidR="00C41F65">
          <w:rPr>
            <w:rFonts w:ascii="Courier New" w:hAnsi="Courier New" w:cs="Courier New"/>
            <w:sz w:val="16"/>
            <w:szCs w:val="16"/>
          </w:rPr>
          <w:t>la tabla de identificación</w:t>
        </w:r>
      </w:ins>
    </w:p>
    <w:p w14:paraId="3ECD11E1" w14:textId="4F32E774" w:rsidR="00E80B87" w:rsidRPr="00CC432E" w:rsidRDefault="00E80B87" w:rsidP="002D6ACE">
      <w:pPr>
        <w:pStyle w:val="Textosinformato"/>
        <w:rPr>
          <w:rFonts w:ascii="Courier New" w:hAnsi="Courier New" w:cs="Courier New"/>
          <w:sz w:val="16"/>
          <w:szCs w:val="16"/>
        </w:rPr>
      </w:pPr>
      <w:ins w:id="178" w:author="Maricela Chaves Vargas" w:date="2019-01-22T15:09:00Z">
        <w:r w:rsidRPr="00E80B87">
          <w:rPr>
            <w:rFonts w:ascii="Courier New" w:hAnsi="Courier New" w:cs="Courier New"/>
            <w:sz w:val="16"/>
            <w:szCs w:val="16"/>
          </w:rPr>
          <w:t xml:space="preserve">│       │   </w:t>
        </w:r>
      </w:ins>
    </w:p>
    <w:p w14:paraId="4E8E02B8" w14:textId="2C4DB7E8" w:rsidR="002D6ACE" w:rsidRDefault="00E80B87" w:rsidP="002D6ACE">
      <w:pPr>
        <w:pStyle w:val="Textosinformato"/>
        <w:rPr>
          <w:ins w:id="179" w:author="Maricela Chaves Vargas" w:date="2019-01-22T15:09:00Z"/>
          <w:rFonts w:ascii="Courier New" w:hAnsi="Courier New" w:cs="Courier New"/>
          <w:sz w:val="16"/>
          <w:szCs w:val="16"/>
        </w:rPr>
      </w:pPr>
      <w:ins w:id="180" w:author="Maricela Chaves Vargas" w:date="2019-01-22T15:09:00Z">
        <w:r w:rsidRPr="00E80B87">
          <w:rPr>
            <w:rFonts w:ascii="Courier New" w:hAnsi="Courier New" w:cs="Courier New"/>
            <w:sz w:val="16"/>
            <w:szCs w:val="16"/>
          </w:rPr>
          <w:t xml:space="preserve">│       ├── </w:t>
        </w:r>
        <w:r>
          <w:rPr>
            <w:rFonts w:ascii="Courier New" w:hAnsi="Courier New" w:cs="Courier New"/>
            <w:sz w:val="16"/>
            <w:szCs w:val="16"/>
          </w:rPr>
          <w:t>Docs</w:t>
        </w:r>
      </w:ins>
      <w:ins w:id="181" w:author="Maricela Chaves Vargas" w:date="2019-01-22T15:10:00Z">
        <w:r w:rsidRPr="00E80B87">
          <w:rPr>
            <w:rFonts w:ascii="Courier New" w:hAnsi="Courier New" w:cs="Courier New"/>
            <w:sz w:val="16"/>
            <w:szCs w:val="16"/>
          </w:rPr>
          <w:t>................</w:t>
        </w:r>
        <w:r>
          <w:rPr>
            <w:rFonts w:ascii="Courier New" w:hAnsi="Courier New" w:cs="Courier New"/>
            <w:sz w:val="16"/>
            <w:szCs w:val="16"/>
          </w:rPr>
          <w:t xml:space="preserve">Carpeta que contiene los </w:t>
        </w:r>
        <w:proofErr w:type="spellStart"/>
        <w:r>
          <w:rPr>
            <w:rFonts w:ascii="Courier New" w:hAnsi="Courier New" w:cs="Courier New"/>
            <w:sz w:val="16"/>
            <w:szCs w:val="16"/>
          </w:rPr>
          <w:t>ocamldocs</w:t>
        </w:r>
      </w:ins>
      <w:proofErr w:type="spellEnd"/>
      <w:del w:id="182" w:author="Maricela Chaves Vargas" w:date="2019-01-22T15:09:00Z">
        <w:r w:rsidR="002D6ACE" w:rsidRPr="00CC432E" w:rsidDel="00E80B87">
          <w:rPr>
            <w:rFonts w:ascii="Courier New" w:hAnsi="Courier New" w:cs="Courier New"/>
            <w:sz w:val="16"/>
            <w:szCs w:val="16"/>
          </w:rPr>
          <w:delText>│   │</w:delText>
        </w:r>
      </w:del>
    </w:p>
    <w:p w14:paraId="0FBFADDB" w14:textId="3628483C" w:rsidR="00E80B87" w:rsidRPr="00CC432E" w:rsidRDefault="00E80B87" w:rsidP="002D6ACE">
      <w:pPr>
        <w:pStyle w:val="Textosinformato"/>
        <w:rPr>
          <w:rFonts w:ascii="Courier New" w:hAnsi="Courier New" w:cs="Courier New"/>
          <w:sz w:val="16"/>
          <w:szCs w:val="16"/>
        </w:rPr>
      </w:pPr>
      <w:ins w:id="183" w:author="Maricela Chaves Vargas" w:date="2019-01-22T15:09:00Z">
        <w:r w:rsidRPr="00E80B87">
          <w:rPr>
            <w:rFonts w:ascii="Courier New" w:hAnsi="Courier New" w:cs="Courier New"/>
            <w:sz w:val="16"/>
            <w:szCs w:val="16"/>
          </w:rPr>
          <w:t xml:space="preserve">│       │   </w:t>
        </w:r>
      </w:ins>
    </w:p>
    <w:p w14:paraId="390B2782" w14:textId="7C4BCC56" w:rsidR="002D6ACE" w:rsidRPr="00CC432E" w:rsidRDefault="002D6ACE" w:rsidP="002D6ACE">
      <w:pPr>
        <w:pStyle w:val="Textosinformato"/>
        <w:rPr>
          <w:rFonts w:ascii="Courier New" w:hAnsi="Courier New" w:cs="Courier New"/>
          <w:sz w:val="16"/>
          <w:szCs w:val="16"/>
        </w:rPr>
      </w:pPr>
      <w:r w:rsidRPr="00CC432E">
        <w:rPr>
          <w:rFonts w:ascii="Courier New" w:hAnsi="Courier New" w:cs="Courier New"/>
          <w:sz w:val="16"/>
          <w:szCs w:val="16"/>
        </w:rPr>
        <w:t xml:space="preserve">│   </w:t>
      </w:r>
      <w:ins w:id="184" w:author="Maricela Chaves Vargas" w:date="2019-01-22T13:56:00Z">
        <w:r w:rsidR="00D702D6">
          <w:rPr>
            <w:rFonts w:ascii="Courier New" w:hAnsi="Courier New" w:cs="Courier New"/>
            <w:sz w:val="16"/>
            <w:szCs w:val="16"/>
          </w:rPr>
          <w:t xml:space="preserve">    </w:t>
        </w:r>
      </w:ins>
      <w:r w:rsidRPr="00CC432E">
        <w:rPr>
          <w:rFonts w:ascii="Courier New" w:hAnsi="Courier New" w:cs="Courier New"/>
          <w:sz w:val="16"/>
          <w:szCs w:val="16"/>
        </w:rPr>
        <w:t>└── Validación y verificación</w:t>
      </w:r>
    </w:p>
    <w:p w14:paraId="7BF777D2" w14:textId="46CEAF73" w:rsidR="002D6ACE" w:rsidRPr="00CC432E" w:rsidDel="00D702D6" w:rsidRDefault="002D6ACE">
      <w:pPr>
        <w:pStyle w:val="Textosinformato"/>
        <w:rPr>
          <w:del w:id="185" w:author="Maricela Chaves Vargas" w:date="2019-01-22T13:57:00Z"/>
          <w:rFonts w:ascii="Courier New" w:hAnsi="Courier New" w:cs="Courier New"/>
          <w:sz w:val="16"/>
          <w:szCs w:val="16"/>
        </w:rPr>
      </w:pPr>
      <w:r w:rsidRPr="00CC432E">
        <w:rPr>
          <w:rFonts w:ascii="Courier New" w:hAnsi="Courier New" w:cs="Courier New"/>
          <w:sz w:val="16"/>
          <w:szCs w:val="16"/>
        </w:rPr>
        <w:t xml:space="preserve">│       </w:t>
      </w:r>
      <w:ins w:id="186" w:author="Maricela Chaves Vargas" w:date="2019-01-22T13:56:00Z">
        <w:r w:rsidR="00D702D6">
          <w:rPr>
            <w:rFonts w:ascii="Courier New" w:hAnsi="Courier New" w:cs="Courier New"/>
            <w:sz w:val="16"/>
            <w:szCs w:val="16"/>
          </w:rPr>
          <w:t xml:space="preserve">    </w:t>
        </w:r>
      </w:ins>
      <w:del w:id="187" w:author="Maricela Chaves Vargas" w:date="2019-01-22T14:27:00Z">
        <w:r w:rsidRPr="00CC432E" w:rsidDel="00874866">
          <w:rPr>
            <w:rFonts w:ascii="Courier New" w:hAnsi="Courier New" w:cs="Courier New"/>
            <w:sz w:val="16"/>
            <w:szCs w:val="16"/>
          </w:rPr>
          <w:delText>├── ExecuteTestsCases.bat......................Script para ejecutar todas las pruebas en Windows</w:delText>
        </w:r>
      </w:del>
    </w:p>
    <w:p w14:paraId="5FBCAC12" w14:textId="022DA8FF" w:rsidR="002D6ACE" w:rsidRPr="00CC432E" w:rsidDel="00874866" w:rsidRDefault="002D6ACE">
      <w:pPr>
        <w:pStyle w:val="Textosinformato"/>
        <w:rPr>
          <w:del w:id="188" w:author="Maricela Chaves Vargas" w:date="2019-01-22T14:27:00Z"/>
          <w:rFonts w:ascii="Courier New" w:hAnsi="Courier New" w:cs="Courier New"/>
          <w:sz w:val="16"/>
          <w:szCs w:val="16"/>
        </w:rPr>
      </w:pPr>
      <w:del w:id="189" w:author="Maricela Chaves Vargas" w:date="2019-01-22T13:57:00Z">
        <w:r w:rsidRPr="00CC432E" w:rsidDel="00D702D6">
          <w:rPr>
            <w:rFonts w:ascii="Courier New" w:hAnsi="Courier New" w:cs="Courier New"/>
            <w:sz w:val="16"/>
            <w:szCs w:val="16"/>
          </w:rPr>
          <w:delText>│       ├── ExecuteTestsCases.sh.......................Script para ejecutar todas las pruebas en Linux</w:delText>
        </w:r>
      </w:del>
    </w:p>
    <w:p w14:paraId="6422273F" w14:textId="0BB525DA" w:rsidR="002D6ACE" w:rsidRPr="00CC432E" w:rsidRDefault="002D6ACE">
      <w:pPr>
        <w:pStyle w:val="Textosinformato"/>
        <w:rPr>
          <w:rFonts w:ascii="Courier New" w:hAnsi="Courier New" w:cs="Courier New"/>
          <w:sz w:val="16"/>
          <w:szCs w:val="16"/>
        </w:rPr>
      </w:pPr>
      <w:del w:id="190" w:author="Maricela Chaves Vargas" w:date="2019-01-22T14:27:00Z">
        <w:r w:rsidRPr="00CC432E" w:rsidDel="00874866">
          <w:rPr>
            <w:rFonts w:ascii="Courier New" w:hAnsi="Courier New" w:cs="Courier New"/>
            <w:sz w:val="16"/>
            <w:szCs w:val="16"/>
          </w:rPr>
          <w:delText xml:space="preserve">│       </w:delText>
        </w:r>
      </w:del>
      <w:ins w:id="191" w:author="Maricela Chaves Vargas" w:date="2019-01-22T14:27:00Z">
        <w:r w:rsidR="00874866" w:rsidRPr="00874866">
          <w:rPr>
            <w:rFonts w:ascii="Courier New" w:hAnsi="Courier New" w:cs="Courier New"/>
            <w:sz w:val="16"/>
            <w:szCs w:val="16"/>
          </w:rPr>
          <w:t>└</w:t>
        </w:r>
      </w:ins>
      <w:del w:id="192" w:author="Maricela Chaves Vargas" w:date="2019-01-22T14:27:00Z">
        <w:r w:rsidRPr="00CC432E" w:rsidDel="00874866">
          <w:rPr>
            <w:rFonts w:ascii="Courier New" w:hAnsi="Courier New" w:cs="Courier New"/>
            <w:sz w:val="16"/>
            <w:szCs w:val="16"/>
          </w:rPr>
          <w:delText>├</w:delText>
        </w:r>
      </w:del>
      <w:r w:rsidRPr="00CC432E">
        <w:rPr>
          <w:rFonts w:ascii="Courier New" w:hAnsi="Courier New" w:cs="Courier New"/>
          <w:sz w:val="16"/>
          <w:szCs w:val="16"/>
        </w:rPr>
        <w:t xml:space="preserve">── </w:t>
      </w:r>
      <w:del w:id="193" w:author="Maricela Chaves Vargas" w:date="2019-01-22T14:26:00Z">
        <w:r w:rsidRPr="00CC432E" w:rsidDel="00874866">
          <w:rPr>
            <w:rFonts w:ascii="Courier New" w:hAnsi="Courier New" w:cs="Courier New"/>
            <w:sz w:val="16"/>
            <w:szCs w:val="16"/>
          </w:rPr>
          <w:delText>Parser</w:delText>
        </w:r>
      </w:del>
      <w:ins w:id="194" w:author="Maricela Chaves Vargas" w:date="2019-01-22T14:26:00Z">
        <w:r w:rsidR="00874866">
          <w:rPr>
            <w:rFonts w:ascii="Courier New" w:hAnsi="Courier New" w:cs="Courier New"/>
            <w:sz w:val="16"/>
            <w:szCs w:val="16"/>
          </w:rPr>
          <w:t>Contextual</w:t>
        </w:r>
      </w:ins>
    </w:p>
    <w:p w14:paraId="0D488DA2" w14:textId="4213E058" w:rsidR="002D6ACE" w:rsidRPr="00CC432E" w:rsidRDefault="002D6ACE" w:rsidP="002D6ACE">
      <w:pPr>
        <w:pStyle w:val="Textosinformato"/>
        <w:rPr>
          <w:rFonts w:ascii="Courier New" w:hAnsi="Courier New" w:cs="Courier New"/>
          <w:sz w:val="16"/>
          <w:szCs w:val="16"/>
        </w:rPr>
      </w:pPr>
      <w:r w:rsidRPr="00CC432E">
        <w:rPr>
          <w:rFonts w:ascii="Courier New" w:hAnsi="Courier New" w:cs="Courier New"/>
          <w:sz w:val="16"/>
          <w:szCs w:val="16"/>
        </w:rPr>
        <w:t xml:space="preserve">│      </w:t>
      </w:r>
      <w:ins w:id="195" w:author="Maricela Chaves Vargas" w:date="2019-01-22T13:56:00Z">
        <w:r w:rsidR="00D702D6" w:rsidRPr="00D702D6">
          <w:rPr>
            <w:rFonts w:ascii="Courier New" w:hAnsi="Courier New" w:cs="Courier New"/>
            <w:sz w:val="16"/>
            <w:szCs w:val="16"/>
          </w:rPr>
          <w:t xml:space="preserve">    </w:t>
        </w:r>
      </w:ins>
      <w:del w:id="196" w:author="Maricela Chaves Vargas" w:date="2019-01-22T14:27:00Z">
        <w:r w:rsidRPr="00CC432E" w:rsidDel="00874866">
          <w:rPr>
            <w:rFonts w:ascii="Courier New" w:hAnsi="Courier New" w:cs="Courier New"/>
            <w:sz w:val="16"/>
            <w:szCs w:val="16"/>
          </w:rPr>
          <w:delText xml:space="preserve"> </w:delText>
        </w:r>
      </w:del>
      <w:ins w:id="197" w:author="Maricela Chaves Vargas" w:date="2019-01-22T14:27:00Z">
        <w:r w:rsidR="00874866">
          <w:rPr>
            <w:rFonts w:ascii="Courier New" w:hAnsi="Courier New" w:cs="Courier New"/>
            <w:sz w:val="16"/>
            <w:szCs w:val="16"/>
          </w:rPr>
          <w:t xml:space="preserve"> </w:t>
        </w:r>
      </w:ins>
      <w:del w:id="198" w:author="Maricela Chaves Vargas" w:date="2019-01-22T14:28:00Z">
        <w:r w:rsidRPr="00CC432E" w:rsidDel="00874866">
          <w:rPr>
            <w:rFonts w:ascii="Courier New" w:hAnsi="Courier New" w:cs="Courier New"/>
            <w:sz w:val="16"/>
            <w:szCs w:val="16"/>
          </w:rPr>
          <w:delText>│</w:delText>
        </w:r>
      </w:del>
      <w:ins w:id="199" w:author="Maricela Chaves Vargas" w:date="2019-01-22T14:28:00Z">
        <w:r w:rsidR="00874866">
          <w:rPr>
            <w:rFonts w:ascii="Courier New" w:hAnsi="Courier New" w:cs="Courier New"/>
            <w:sz w:val="16"/>
            <w:szCs w:val="16"/>
          </w:rPr>
          <w:t xml:space="preserve"> </w:t>
        </w:r>
      </w:ins>
      <w:r w:rsidRPr="00CC432E">
        <w:rPr>
          <w:rFonts w:ascii="Courier New" w:hAnsi="Courier New" w:cs="Courier New"/>
          <w:sz w:val="16"/>
          <w:szCs w:val="16"/>
        </w:rPr>
        <w:t xml:space="preserve">   └── </w:t>
      </w:r>
      <w:proofErr w:type="spellStart"/>
      <w:ins w:id="200" w:author="Maricela Chaves Vargas" w:date="2019-01-22T14:30:00Z">
        <w:r w:rsidR="00874866">
          <w:rPr>
            <w:rFonts w:ascii="Courier New" w:hAnsi="Courier New" w:cs="Courier New"/>
            <w:sz w:val="16"/>
            <w:szCs w:val="16"/>
          </w:rPr>
          <w:t>t</w:t>
        </w:r>
      </w:ins>
      <w:del w:id="201" w:author="Maricela Chaves Vargas" w:date="2019-01-22T14:30:00Z">
        <w:r w:rsidRPr="00CC432E" w:rsidDel="00874866">
          <w:rPr>
            <w:rFonts w:ascii="Courier New" w:hAnsi="Courier New" w:cs="Courier New"/>
            <w:sz w:val="16"/>
            <w:szCs w:val="16"/>
          </w:rPr>
          <w:delText>T</w:delText>
        </w:r>
      </w:del>
      <w:r w:rsidRPr="00CC432E">
        <w:rPr>
          <w:rFonts w:ascii="Courier New" w:hAnsi="Courier New" w:cs="Courier New"/>
          <w:sz w:val="16"/>
          <w:szCs w:val="16"/>
        </w:rPr>
        <w:t>ests</w:t>
      </w:r>
      <w:proofErr w:type="spellEnd"/>
      <w:r w:rsidRPr="00CC432E">
        <w:rPr>
          <w:rFonts w:ascii="Courier New" w:hAnsi="Courier New" w:cs="Courier New"/>
          <w:sz w:val="16"/>
          <w:szCs w:val="16"/>
        </w:rPr>
        <w:t xml:space="preserve">..................................Carpeta con los casos de prueba para el </w:t>
      </w:r>
      <w:del w:id="202" w:author="Maricela Chaves Vargas" w:date="2019-01-22T14:28:00Z">
        <w:r w:rsidRPr="00CC432E" w:rsidDel="00874866">
          <w:rPr>
            <w:rFonts w:ascii="Courier New" w:hAnsi="Courier New" w:cs="Courier New"/>
            <w:sz w:val="16"/>
            <w:szCs w:val="16"/>
          </w:rPr>
          <w:delText>parser</w:delText>
        </w:r>
      </w:del>
      <w:ins w:id="203" w:author="Maricela Chaves Vargas" w:date="2019-01-22T14:28:00Z">
        <w:r w:rsidR="00874866">
          <w:rPr>
            <w:rFonts w:ascii="Courier New" w:hAnsi="Courier New" w:cs="Courier New"/>
            <w:sz w:val="16"/>
            <w:szCs w:val="16"/>
          </w:rPr>
          <w:t>contextual</w:t>
        </w:r>
      </w:ins>
    </w:p>
    <w:p w14:paraId="336E28FD" w14:textId="4A390E75" w:rsidR="002D6ACE" w:rsidRPr="00CC432E" w:rsidDel="00874866" w:rsidRDefault="002D6ACE">
      <w:pPr>
        <w:pStyle w:val="Textosinformato"/>
        <w:rPr>
          <w:del w:id="204" w:author="Maricela Chaves Vargas" w:date="2019-01-22T14:28:00Z"/>
          <w:rFonts w:ascii="Courier New" w:hAnsi="Courier New" w:cs="Courier New"/>
          <w:sz w:val="16"/>
          <w:szCs w:val="16"/>
        </w:rPr>
      </w:pPr>
      <w:r w:rsidRPr="00CC432E">
        <w:rPr>
          <w:rFonts w:ascii="Courier New" w:hAnsi="Courier New" w:cs="Courier New"/>
          <w:sz w:val="16"/>
          <w:szCs w:val="16"/>
        </w:rPr>
        <w:t xml:space="preserve">│      </w:t>
      </w:r>
      <w:ins w:id="205" w:author="Maricela Chaves Vargas" w:date="2019-01-22T13:56:00Z">
        <w:r w:rsidR="00D702D6" w:rsidRPr="00D702D6">
          <w:rPr>
            <w:rFonts w:ascii="Courier New" w:hAnsi="Courier New" w:cs="Courier New"/>
            <w:sz w:val="16"/>
            <w:szCs w:val="16"/>
          </w:rPr>
          <w:t xml:space="preserve">    </w:t>
        </w:r>
      </w:ins>
      <w:r w:rsidRPr="00CC432E">
        <w:rPr>
          <w:rFonts w:ascii="Courier New" w:hAnsi="Courier New" w:cs="Courier New"/>
          <w:sz w:val="16"/>
          <w:szCs w:val="16"/>
        </w:rPr>
        <w:t xml:space="preserve"> </w:t>
      </w:r>
      <w:del w:id="206" w:author="Maricela Chaves Vargas" w:date="2019-01-22T14:28:00Z">
        <w:r w:rsidRPr="00CC432E" w:rsidDel="00874866">
          <w:rPr>
            <w:rFonts w:ascii="Courier New" w:hAnsi="Courier New" w:cs="Courier New"/>
            <w:sz w:val="16"/>
            <w:szCs w:val="16"/>
          </w:rPr>
          <w:delText>├── Scanner</w:delText>
        </w:r>
      </w:del>
    </w:p>
    <w:p w14:paraId="24274109" w14:textId="48FD1335" w:rsidR="002D6ACE" w:rsidRPr="00CC432E" w:rsidDel="00874866" w:rsidRDefault="002D6ACE">
      <w:pPr>
        <w:pStyle w:val="Textosinformato"/>
        <w:rPr>
          <w:del w:id="207" w:author="Maricela Chaves Vargas" w:date="2019-01-22T14:28:00Z"/>
          <w:rFonts w:ascii="Courier New" w:hAnsi="Courier New" w:cs="Courier New"/>
          <w:sz w:val="16"/>
          <w:szCs w:val="16"/>
        </w:rPr>
      </w:pPr>
      <w:del w:id="208" w:author="Maricela Chaves Vargas" w:date="2019-01-22T14:28:00Z">
        <w:r w:rsidRPr="00CC432E" w:rsidDel="00874866">
          <w:rPr>
            <w:rFonts w:ascii="Courier New" w:hAnsi="Courier New" w:cs="Courier New"/>
            <w:sz w:val="16"/>
            <w:szCs w:val="16"/>
          </w:rPr>
          <w:delText>│       │   ├── GenerateTestsCases.py..................Script para generar automáticamente los casos de prueba del Scanner</w:delText>
        </w:r>
      </w:del>
    </w:p>
    <w:p w14:paraId="10F6C8EB" w14:textId="0436F873" w:rsidR="002D6ACE" w:rsidRPr="00CC432E" w:rsidDel="00874866" w:rsidRDefault="002D6ACE">
      <w:pPr>
        <w:pStyle w:val="Textosinformato"/>
        <w:rPr>
          <w:del w:id="209" w:author="Maricela Chaves Vargas" w:date="2019-01-22T14:28:00Z"/>
          <w:rFonts w:ascii="Courier New" w:hAnsi="Courier New" w:cs="Courier New"/>
          <w:sz w:val="16"/>
          <w:szCs w:val="16"/>
        </w:rPr>
      </w:pPr>
      <w:del w:id="210" w:author="Maricela Chaves Vargas" w:date="2019-01-22T14:28:00Z">
        <w:r w:rsidRPr="00CC432E" w:rsidDel="00874866">
          <w:rPr>
            <w:rFonts w:ascii="Courier New" w:hAnsi="Courier New" w:cs="Courier New"/>
            <w:sz w:val="16"/>
            <w:szCs w:val="16"/>
          </w:rPr>
          <w:delText>│       │   └── Tests..................................Carpeta con los casos de prueba para el scanner</w:delText>
        </w:r>
      </w:del>
    </w:p>
    <w:p w14:paraId="6686A042" w14:textId="13070D02" w:rsidR="002D6ACE" w:rsidRPr="00CC432E" w:rsidRDefault="002D6ACE">
      <w:pPr>
        <w:pStyle w:val="Textosinformato"/>
        <w:rPr>
          <w:rFonts w:ascii="Courier New" w:hAnsi="Courier New" w:cs="Courier New"/>
          <w:sz w:val="16"/>
          <w:szCs w:val="16"/>
        </w:rPr>
      </w:pPr>
      <w:del w:id="211" w:author="Maricela Chaves Vargas" w:date="2019-01-22T14:28:00Z">
        <w:r w:rsidRPr="00CC432E" w:rsidDel="00874866">
          <w:rPr>
            <w:rFonts w:ascii="Courier New" w:hAnsi="Courier New" w:cs="Courier New"/>
            <w:sz w:val="16"/>
            <w:szCs w:val="16"/>
          </w:rPr>
          <w:delText xml:space="preserve">│       </w:delText>
        </w:r>
      </w:del>
      <w:del w:id="212" w:author="Maricela Chaves Vargas" w:date="2019-01-22T14:27:00Z">
        <w:r w:rsidRPr="00CC432E" w:rsidDel="00874866">
          <w:rPr>
            <w:rFonts w:ascii="Courier New" w:hAnsi="Courier New" w:cs="Courier New"/>
            <w:sz w:val="16"/>
            <w:szCs w:val="16"/>
          </w:rPr>
          <w:delText>└</w:delText>
        </w:r>
      </w:del>
      <w:del w:id="213" w:author="Maricela Chaves Vargas" w:date="2019-01-22T14:28:00Z">
        <w:r w:rsidRPr="00CC432E" w:rsidDel="00874866">
          <w:rPr>
            <w:rFonts w:ascii="Courier New" w:hAnsi="Courier New" w:cs="Courier New"/>
            <w:sz w:val="16"/>
            <w:szCs w:val="16"/>
          </w:rPr>
          <w:delText>── README.txt.................................Explicación para correr los casos de prueba</w:delText>
        </w:r>
      </w:del>
    </w:p>
    <w:p w14:paraId="55BEE95B" w14:textId="77777777" w:rsidR="002D6ACE" w:rsidRPr="00CC432E" w:rsidRDefault="002D6ACE" w:rsidP="002D6ACE">
      <w:pPr>
        <w:pStyle w:val="Textosinformato"/>
        <w:rPr>
          <w:rFonts w:ascii="Courier New" w:hAnsi="Courier New" w:cs="Courier New"/>
          <w:sz w:val="16"/>
          <w:szCs w:val="16"/>
        </w:rPr>
      </w:pPr>
      <w:r w:rsidRPr="00CC432E">
        <w:rPr>
          <w:rFonts w:ascii="Courier New" w:hAnsi="Courier New" w:cs="Courier New"/>
          <w:sz w:val="16"/>
          <w:szCs w:val="16"/>
        </w:rPr>
        <w:t>│</w:t>
      </w:r>
    </w:p>
    <w:p w14:paraId="180B18AF" w14:textId="738BEEDE" w:rsidR="002D6ACE" w:rsidRDefault="002D6ACE" w:rsidP="002D6ACE">
      <w:pPr>
        <w:pStyle w:val="Textosinformato"/>
        <w:rPr>
          <w:ins w:id="214" w:author="Maricela Chaves Vargas" w:date="2019-01-22T13:43:00Z"/>
          <w:rFonts w:ascii="Courier New" w:hAnsi="Courier New" w:cs="Courier New"/>
          <w:sz w:val="16"/>
          <w:szCs w:val="16"/>
        </w:rPr>
      </w:pPr>
      <w:r w:rsidRPr="00CC432E">
        <w:rPr>
          <w:rFonts w:ascii="Courier New" w:hAnsi="Courier New" w:cs="Courier New"/>
          <w:sz w:val="16"/>
          <w:szCs w:val="16"/>
        </w:rPr>
        <w:t>├── Documentos</w:t>
      </w:r>
      <w:del w:id="215" w:author="Maricela Chaves Vargas" w:date="2019-01-22T13:42:00Z">
        <w:r w:rsidRPr="00CC432E" w:rsidDel="00C41F65">
          <w:rPr>
            <w:rFonts w:ascii="Courier New" w:hAnsi="Courier New" w:cs="Courier New"/>
            <w:sz w:val="16"/>
            <w:szCs w:val="16"/>
          </w:rPr>
          <w:delText xml:space="preserve"> extra</w:delText>
        </w:r>
      </w:del>
    </w:p>
    <w:p w14:paraId="7BB99F34" w14:textId="1DC936D6" w:rsidR="00C41F65" w:rsidRDefault="00C41F65" w:rsidP="00C41F65">
      <w:pPr>
        <w:pStyle w:val="Textosinformato"/>
        <w:rPr>
          <w:ins w:id="216" w:author="Maricela Chaves Vargas" w:date="2019-01-22T13:58:00Z"/>
          <w:rFonts w:ascii="Courier New" w:hAnsi="Courier New" w:cs="Courier New"/>
          <w:sz w:val="16"/>
          <w:szCs w:val="16"/>
        </w:rPr>
      </w:pPr>
      <w:ins w:id="217" w:author="Maricela Chaves Vargas" w:date="2019-01-22T13:43:00Z">
        <w:r w:rsidRPr="00C41F65">
          <w:rPr>
            <w:rFonts w:ascii="Courier New" w:hAnsi="Courier New" w:cs="Courier New"/>
            <w:sz w:val="16"/>
            <w:szCs w:val="16"/>
          </w:rPr>
          <w:t xml:space="preserve">│   ├── </w:t>
        </w:r>
        <w:r>
          <w:rPr>
            <w:rFonts w:ascii="Courier New" w:hAnsi="Courier New" w:cs="Courier New"/>
            <w:sz w:val="16"/>
            <w:szCs w:val="16"/>
          </w:rPr>
          <w:t>Iteración</w:t>
        </w:r>
        <w:r w:rsidRPr="00C41F65">
          <w:rPr>
            <w:rFonts w:ascii="Courier New" w:hAnsi="Courier New" w:cs="Courier New"/>
            <w:sz w:val="16"/>
            <w:szCs w:val="16"/>
          </w:rPr>
          <w:t xml:space="preserve"> 1......................................Primer</w:t>
        </w:r>
      </w:ins>
      <w:ins w:id="218" w:author="Maricela Chaves Vargas" w:date="2019-01-22T14:27:00Z">
        <w:r w:rsidR="00874866">
          <w:rPr>
            <w:rFonts w:ascii="Courier New" w:hAnsi="Courier New" w:cs="Courier New"/>
            <w:sz w:val="16"/>
            <w:szCs w:val="16"/>
          </w:rPr>
          <w:t>a</w:t>
        </w:r>
      </w:ins>
      <w:ins w:id="219" w:author="Maricela Chaves Vargas" w:date="2019-01-22T13:43:00Z">
        <w:r w:rsidRPr="00C41F65">
          <w:rPr>
            <w:rFonts w:ascii="Courier New" w:hAnsi="Courier New" w:cs="Courier New"/>
            <w:sz w:val="16"/>
            <w:szCs w:val="16"/>
          </w:rPr>
          <w:t xml:space="preserve"> iteración del proyecto</w:t>
        </w:r>
      </w:ins>
    </w:p>
    <w:p w14:paraId="3506CCA5" w14:textId="44B17C0E" w:rsidR="003E6D05" w:rsidRDefault="003E6D05" w:rsidP="003E6D05">
      <w:pPr>
        <w:pStyle w:val="Textosinformato"/>
        <w:rPr>
          <w:ins w:id="220" w:author="Maricela Chaves Vargas" w:date="2019-01-22T14:01:00Z"/>
          <w:rFonts w:ascii="Courier New" w:hAnsi="Courier New" w:cs="Courier New"/>
          <w:sz w:val="16"/>
          <w:szCs w:val="16"/>
        </w:rPr>
      </w:pPr>
      <w:ins w:id="221" w:author="Maricela Chaves Vargas" w:date="2019-01-22T13:59:00Z">
        <w:r w:rsidRPr="003E6D05">
          <w:rPr>
            <w:rFonts w:ascii="Courier New" w:hAnsi="Courier New" w:cs="Courier New"/>
            <w:sz w:val="16"/>
            <w:szCs w:val="16"/>
          </w:rPr>
          <w:t>│</w:t>
        </w:r>
        <w:r>
          <w:rPr>
            <w:rFonts w:ascii="Courier New" w:hAnsi="Courier New" w:cs="Courier New"/>
            <w:sz w:val="16"/>
            <w:szCs w:val="16"/>
          </w:rPr>
          <w:t xml:space="preserve">   </w:t>
        </w:r>
        <w:r w:rsidRPr="003E6D05">
          <w:rPr>
            <w:rFonts w:ascii="Courier New" w:hAnsi="Courier New" w:cs="Courier New"/>
            <w:sz w:val="16"/>
            <w:szCs w:val="16"/>
          </w:rPr>
          <w:t xml:space="preserve">│   ├── </w:t>
        </w:r>
      </w:ins>
      <w:ins w:id="222" w:author="Maricela Chaves Vargas" w:date="2019-01-22T14:00:00Z">
        <w:r w:rsidR="00701FF9" w:rsidRPr="00701FF9">
          <w:rPr>
            <w:rFonts w:ascii="Courier New" w:hAnsi="Courier New" w:cs="Courier New"/>
            <w:sz w:val="16"/>
            <w:szCs w:val="16"/>
          </w:rPr>
          <w:t>Plan de Pruebas de Software</w:t>
        </w:r>
        <w:r w:rsidR="00701FF9">
          <w:rPr>
            <w:rFonts w:ascii="Courier New" w:hAnsi="Courier New" w:cs="Courier New"/>
            <w:sz w:val="16"/>
            <w:szCs w:val="16"/>
          </w:rPr>
          <w:t>.pdf</w:t>
        </w:r>
      </w:ins>
      <w:ins w:id="223" w:author="Maricela Chaves Vargas" w:date="2019-01-22T13:59:00Z">
        <w:r w:rsidRPr="003E6D05">
          <w:rPr>
            <w:rFonts w:ascii="Courier New" w:hAnsi="Courier New" w:cs="Courier New"/>
            <w:sz w:val="16"/>
            <w:szCs w:val="16"/>
          </w:rPr>
          <w:t>..............</w:t>
        </w:r>
      </w:ins>
      <w:ins w:id="224" w:author="Maricela Chaves Vargas" w:date="2019-01-22T14:00:00Z">
        <w:r w:rsidR="00701FF9">
          <w:rPr>
            <w:rFonts w:ascii="Courier New" w:hAnsi="Courier New" w:cs="Courier New"/>
            <w:sz w:val="16"/>
            <w:szCs w:val="16"/>
          </w:rPr>
          <w:t>Documento del plan de pruebas</w:t>
        </w:r>
      </w:ins>
    </w:p>
    <w:p w14:paraId="03E94196" w14:textId="34F655C0" w:rsidR="003E6D05" w:rsidRDefault="00701FF9">
      <w:pPr>
        <w:pStyle w:val="Textosinformato"/>
        <w:rPr>
          <w:ins w:id="225" w:author="Maricela Chaves Vargas" w:date="2019-01-22T13:59:00Z"/>
          <w:rFonts w:ascii="Courier New" w:hAnsi="Courier New" w:cs="Courier New"/>
          <w:sz w:val="16"/>
          <w:szCs w:val="16"/>
        </w:rPr>
      </w:pPr>
      <w:ins w:id="226" w:author="Maricela Chaves Vargas" w:date="2019-01-22T14:01:00Z">
        <w:r w:rsidRPr="00701FF9">
          <w:rPr>
            <w:rFonts w:ascii="Courier New" w:hAnsi="Courier New" w:cs="Courier New"/>
            <w:sz w:val="16"/>
            <w:szCs w:val="16"/>
          </w:rPr>
          <w:t>│   │   ├── Resumen Reglas de estilos de OCAML.pdf.......Documento de</w:t>
        </w:r>
        <w:r w:rsidR="004052E7">
          <w:rPr>
            <w:rFonts w:ascii="Courier New" w:hAnsi="Courier New" w:cs="Courier New"/>
            <w:sz w:val="16"/>
            <w:szCs w:val="16"/>
          </w:rPr>
          <w:t xml:space="preserve"> las reglas de estilos utilizadas</w:t>
        </w:r>
      </w:ins>
    </w:p>
    <w:p w14:paraId="598F4BA5" w14:textId="7A96DFAE" w:rsidR="003E6D05" w:rsidRPr="00C41F65" w:rsidRDefault="003E6D05" w:rsidP="003E6D05">
      <w:pPr>
        <w:pStyle w:val="Textosinformato"/>
        <w:rPr>
          <w:ins w:id="227" w:author="Maricela Chaves Vargas" w:date="2019-01-22T13:43:00Z"/>
          <w:rFonts w:ascii="Courier New" w:hAnsi="Courier New" w:cs="Courier New"/>
          <w:sz w:val="16"/>
          <w:szCs w:val="16"/>
        </w:rPr>
      </w:pPr>
      <w:ins w:id="228" w:author="Maricela Chaves Vargas" w:date="2019-01-22T13:59:00Z">
        <w:r w:rsidRPr="003E6D05">
          <w:rPr>
            <w:rFonts w:ascii="Courier New" w:hAnsi="Courier New" w:cs="Courier New"/>
            <w:sz w:val="16"/>
            <w:szCs w:val="16"/>
          </w:rPr>
          <w:t>│</w:t>
        </w:r>
        <w:r>
          <w:rPr>
            <w:rFonts w:ascii="Courier New" w:hAnsi="Courier New" w:cs="Courier New"/>
            <w:sz w:val="16"/>
            <w:szCs w:val="16"/>
          </w:rPr>
          <w:t xml:space="preserve">   </w:t>
        </w:r>
        <w:r w:rsidRPr="003E6D05">
          <w:rPr>
            <w:rFonts w:ascii="Courier New" w:hAnsi="Courier New" w:cs="Courier New"/>
            <w:sz w:val="16"/>
            <w:szCs w:val="16"/>
          </w:rPr>
          <w:t>│</w:t>
        </w:r>
        <w:r>
          <w:rPr>
            <w:rFonts w:ascii="Courier New" w:hAnsi="Courier New" w:cs="Courier New"/>
            <w:sz w:val="16"/>
            <w:szCs w:val="16"/>
          </w:rPr>
          <w:t xml:space="preserve">   </w:t>
        </w:r>
        <w:r w:rsidRPr="003E6D05">
          <w:rPr>
            <w:rFonts w:ascii="Courier New" w:hAnsi="Courier New" w:cs="Courier New"/>
            <w:sz w:val="16"/>
            <w:szCs w:val="16"/>
          </w:rPr>
          <w:t xml:space="preserve">└── </w:t>
        </w:r>
      </w:ins>
      <w:ins w:id="229" w:author="Maricela Chaves Vargas" w:date="2019-01-22T14:02:00Z">
        <w:r w:rsidR="004052E7" w:rsidRPr="004052E7">
          <w:rPr>
            <w:rFonts w:ascii="Courier New" w:hAnsi="Courier New" w:cs="Courier New"/>
            <w:sz w:val="16"/>
            <w:szCs w:val="16"/>
          </w:rPr>
          <w:t>Resumen técnico Tri</w:t>
        </w:r>
        <w:r w:rsidR="004052E7">
          <w:rPr>
            <w:rFonts w:ascii="Courier New" w:hAnsi="Courier New" w:cs="Courier New"/>
            <w:sz w:val="16"/>
            <w:szCs w:val="16"/>
          </w:rPr>
          <w:t>á</w:t>
        </w:r>
        <w:r w:rsidR="004052E7" w:rsidRPr="004052E7">
          <w:rPr>
            <w:rFonts w:ascii="Courier New" w:hAnsi="Courier New" w:cs="Courier New"/>
            <w:sz w:val="16"/>
            <w:szCs w:val="16"/>
          </w:rPr>
          <w:t>ngulo</w:t>
        </w:r>
      </w:ins>
      <w:ins w:id="230" w:author="Maricela Chaves Vargas" w:date="2019-01-22T14:01:00Z">
        <w:r w:rsidR="00701FF9" w:rsidRPr="00701FF9">
          <w:rPr>
            <w:rFonts w:ascii="Courier New" w:hAnsi="Courier New" w:cs="Courier New"/>
            <w:sz w:val="16"/>
            <w:szCs w:val="16"/>
          </w:rPr>
          <w:t>.pdf.............</w:t>
        </w:r>
      </w:ins>
      <w:ins w:id="231" w:author="Maricela Chaves Vargas" w:date="2019-01-22T14:02:00Z">
        <w:r w:rsidR="004052E7">
          <w:rPr>
            <w:rFonts w:ascii="Courier New" w:hAnsi="Courier New" w:cs="Courier New"/>
            <w:sz w:val="16"/>
            <w:szCs w:val="16"/>
          </w:rPr>
          <w:t>..</w:t>
        </w:r>
      </w:ins>
      <w:ins w:id="232" w:author="Maricela Chaves Vargas" w:date="2019-01-22T14:01:00Z">
        <w:r w:rsidR="00701FF9" w:rsidRPr="00701FF9">
          <w:rPr>
            <w:rFonts w:ascii="Courier New" w:hAnsi="Courier New" w:cs="Courier New"/>
            <w:sz w:val="16"/>
            <w:szCs w:val="16"/>
          </w:rPr>
          <w:t xml:space="preserve">.Documento del </w:t>
        </w:r>
      </w:ins>
      <w:ins w:id="233" w:author="Maricela Chaves Vargas" w:date="2019-01-22T14:02:00Z">
        <w:r w:rsidR="004052E7">
          <w:rPr>
            <w:rFonts w:ascii="Courier New" w:hAnsi="Courier New" w:cs="Courier New"/>
            <w:sz w:val="16"/>
            <w:szCs w:val="16"/>
          </w:rPr>
          <w:t>resumen del lenguaje Triángulo</w:t>
        </w:r>
      </w:ins>
    </w:p>
    <w:p w14:paraId="1B1D87E0" w14:textId="0C9AC4A1" w:rsidR="00C41F65" w:rsidRDefault="00C41F65" w:rsidP="00C41F65">
      <w:pPr>
        <w:pStyle w:val="Textosinformato"/>
        <w:rPr>
          <w:ins w:id="234" w:author="Maricela Chaves Vargas" w:date="2019-01-22T14:02:00Z"/>
          <w:rFonts w:ascii="Courier New" w:hAnsi="Courier New" w:cs="Courier New"/>
          <w:sz w:val="16"/>
          <w:szCs w:val="16"/>
        </w:rPr>
      </w:pPr>
      <w:ins w:id="235" w:author="Maricela Chaves Vargas" w:date="2019-01-22T13:43:00Z">
        <w:r w:rsidRPr="00C41F65">
          <w:rPr>
            <w:rFonts w:ascii="Courier New" w:hAnsi="Courier New" w:cs="Courier New"/>
            <w:sz w:val="16"/>
            <w:szCs w:val="16"/>
          </w:rPr>
          <w:t xml:space="preserve">│   ├── Iteración </w:t>
        </w:r>
      </w:ins>
      <w:ins w:id="236" w:author="Maricela Chaves Vargas" w:date="2019-01-22T14:05:00Z">
        <w:r w:rsidR="004052E7">
          <w:rPr>
            <w:rFonts w:ascii="Courier New" w:hAnsi="Courier New" w:cs="Courier New"/>
            <w:sz w:val="16"/>
            <w:szCs w:val="16"/>
          </w:rPr>
          <w:t>2</w:t>
        </w:r>
      </w:ins>
      <w:ins w:id="237" w:author="Maricela Chaves Vargas" w:date="2019-01-22T13:43:00Z">
        <w:r w:rsidRPr="00C41F65">
          <w:rPr>
            <w:rFonts w:ascii="Courier New" w:hAnsi="Courier New" w:cs="Courier New"/>
            <w:sz w:val="16"/>
            <w:szCs w:val="16"/>
          </w:rPr>
          <w:t>......................................Segunda iteración del proyecto</w:t>
        </w:r>
      </w:ins>
    </w:p>
    <w:p w14:paraId="062CDB64" w14:textId="2F2FF186" w:rsidR="004052E7" w:rsidRPr="004052E7" w:rsidRDefault="004052E7">
      <w:pPr>
        <w:pStyle w:val="Textosinformato"/>
        <w:rPr>
          <w:ins w:id="238" w:author="Maricela Chaves Vargas" w:date="2019-01-22T14:02:00Z"/>
          <w:rFonts w:ascii="Courier New" w:hAnsi="Courier New" w:cs="Courier New"/>
          <w:sz w:val="16"/>
          <w:szCs w:val="16"/>
        </w:rPr>
      </w:pPr>
      <w:ins w:id="239" w:author="Maricela Chaves Vargas" w:date="2019-01-22T14:02:00Z">
        <w:r w:rsidRPr="004052E7">
          <w:rPr>
            <w:rFonts w:ascii="Courier New" w:hAnsi="Courier New" w:cs="Courier New"/>
            <w:sz w:val="16"/>
            <w:szCs w:val="16"/>
          </w:rPr>
          <w:t xml:space="preserve">│   │   ├── </w:t>
        </w:r>
      </w:ins>
      <w:ins w:id="240" w:author="Maricela Chaves Vargas" w:date="2019-01-22T14:05:00Z">
        <w:r w:rsidRPr="004052E7">
          <w:rPr>
            <w:rFonts w:ascii="Courier New" w:hAnsi="Courier New" w:cs="Courier New"/>
            <w:sz w:val="16"/>
            <w:szCs w:val="16"/>
          </w:rPr>
          <w:t>Documento de Arquitectura de Software</w:t>
        </w:r>
      </w:ins>
      <w:ins w:id="241" w:author="Maricela Chaves Vargas" w:date="2019-01-22T14:02:00Z">
        <w:r w:rsidRPr="004052E7">
          <w:rPr>
            <w:rFonts w:ascii="Courier New" w:hAnsi="Courier New" w:cs="Courier New"/>
            <w:sz w:val="16"/>
            <w:szCs w:val="16"/>
          </w:rPr>
          <w:t>.pdf......</w:t>
        </w:r>
      </w:ins>
      <w:ins w:id="242" w:author="Maricela Chaves Vargas" w:date="2019-01-22T14:30:00Z">
        <w:r w:rsidR="00BA146C">
          <w:rPr>
            <w:rFonts w:ascii="Courier New" w:hAnsi="Courier New" w:cs="Courier New"/>
            <w:sz w:val="16"/>
            <w:szCs w:val="16"/>
          </w:rPr>
          <w:t>...............</w:t>
        </w:r>
      </w:ins>
      <w:ins w:id="243" w:author="Maricela Chaves Vargas" w:date="2019-01-22T14:05:00Z">
        <w:r>
          <w:rPr>
            <w:rFonts w:ascii="Courier New" w:hAnsi="Courier New" w:cs="Courier New"/>
            <w:sz w:val="16"/>
            <w:szCs w:val="16"/>
          </w:rPr>
          <w:t>.</w:t>
        </w:r>
      </w:ins>
      <w:ins w:id="244" w:author="Maricela Chaves Vargas" w:date="2019-01-22T14:02:00Z">
        <w:r w:rsidRPr="004052E7">
          <w:rPr>
            <w:rFonts w:ascii="Courier New" w:hAnsi="Courier New" w:cs="Courier New"/>
            <w:sz w:val="16"/>
            <w:szCs w:val="16"/>
          </w:rPr>
          <w:t>.Documento de</w:t>
        </w:r>
      </w:ins>
      <w:ins w:id="245" w:author="Maricela Chaves Vargas" w:date="2019-01-22T14:05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246" w:author="Maricela Chaves Vargas" w:date="2019-01-22T14:02:00Z">
        <w:r w:rsidRPr="004052E7">
          <w:rPr>
            <w:rFonts w:ascii="Courier New" w:hAnsi="Courier New" w:cs="Courier New"/>
            <w:sz w:val="16"/>
            <w:szCs w:val="16"/>
          </w:rPr>
          <w:t>l</w:t>
        </w:r>
      </w:ins>
      <w:ins w:id="247" w:author="Maricela Chaves Vargas" w:date="2019-01-22T14:05:00Z">
        <w:r>
          <w:rPr>
            <w:rFonts w:ascii="Courier New" w:hAnsi="Courier New" w:cs="Courier New"/>
            <w:sz w:val="16"/>
            <w:szCs w:val="16"/>
          </w:rPr>
          <w:t>a</w:t>
        </w:r>
      </w:ins>
      <w:ins w:id="248" w:author="Maricela Chaves Vargas" w:date="2019-01-22T14:02:00Z">
        <w:r w:rsidRPr="004052E7"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249" w:author="Maricela Chaves Vargas" w:date="2019-01-22T14:06:00Z">
        <w:r>
          <w:rPr>
            <w:rFonts w:ascii="Courier New" w:hAnsi="Courier New" w:cs="Courier New"/>
            <w:sz w:val="16"/>
            <w:szCs w:val="16"/>
          </w:rPr>
          <w:t>Arquitectura del Software</w:t>
        </w:r>
      </w:ins>
    </w:p>
    <w:p w14:paraId="471C4A91" w14:textId="6B7EB18B" w:rsidR="004052E7" w:rsidRPr="00C41F65" w:rsidRDefault="004052E7" w:rsidP="004052E7">
      <w:pPr>
        <w:pStyle w:val="Textosinformato"/>
        <w:rPr>
          <w:ins w:id="250" w:author="Maricela Chaves Vargas" w:date="2019-01-22T13:43:00Z"/>
          <w:rFonts w:ascii="Courier New" w:hAnsi="Courier New" w:cs="Courier New"/>
          <w:sz w:val="16"/>
          <w:szCs w:val="16"/>
        </w:rPr>
      </w:pPr>
      <w:ins w:id="251" w:author="Maricela Chaves Vargas" w:date="2019-01-22T14:02:00Z">
        <w:r w:rsidRPr="004052E7">
          <w:rPr>
            <w:rFonts w:ascii="Courier New" w:hAnsi="Courier New" w:cs="Courier New"/>
            <w:sz w:val="16"/>
            <w:szCs w:val="16"/>
          </w:rPr>
          <w:t xml:space="preserve">│   │   └── </w:t>
        </w:r>
      </w:ins>
      <w:ins w:id="252" w:author="Maricela Chaves Vargas" w:date="2019-01-22T14:06:00Z">
        <w:r w:rsidRPr="004052E7">
          <w:rPr>
            <w:rFonts w:ascii="Courier New" w:hAnsi="Courier New" w:cs="Courier New"/>
            <w:sz w:val="16"/>
            <w:szCs w:val="16"/>
          </w:rPr>
          <w:t>Especificación de Requerimientos de Software</w:t>
        </w:r>
      </w:ins>
      <w:ins w:id="253" w:author="Maricela Chaves Vargas" w:date="2019-01-22T14:02:00Z">
        <w:r w:rsidRPr="004052E7">
          <w:rPr>
            <w:rFonts w:ascii="Courier New" w:hAnsi="Courier New" w:cs="Courier New"/>
            <w:sz w:val="16"/>
            <w:szCs w:val="16"/>
          </w:rPr>
          <w:t xml:space="preserve">.pdf................Documento del </w:t>
        </w:r>
      </w:ins>
      <w:ins w:id="254" w:author="Maricela Chaves Vargas" w:date="2019-01-22T14:06:00Z">
        <w:r>
          <w:rPr>
            <w:rFonts w:ascii="Courier New" w:hAnsi="Courier New" w:cs="Courier New"/>
            <w:sz w:val="16"/>
            <w:szCs w:val="16"/>
          </w:rPr>
          <w:t>ERS</w:t>
        </w:r>
      </w:ins>
    </w:p>
    <w:p w14:paraId="5A57AE7C" w14:textId="0419D0E1" w:rsidR="00C41F65" w:rsidRDefault="00C41F65" w:rsidP="00C41F65">
      <w:pPr>
        <w:pStyle w:val="Textosinformato"/>
        <w:rPr>
          <w:ins w:id="255" w:author="Maricela Chaves Vargas" w:date="2019-01-22T14:03:00Z"/>
          <w:rFonts w:ascii="Courier New" w:hAnsi="Courier New" w:cs="Courier New"/>
          <w:sz w:val="16"/>
          <w:szCs w:val="16"/>
        </w:rPr>
      </w:pPr>
      <w:ins w:id="256" w:author="Maricela Chaves Vargas" w:date="2019-01-22T13:43:00Z">
        <w:r w:rsidRPr="00C41F65">
          <w:rPr>
            <w:rFonts w:ascii="Courier New" w:hAnsi="Courier New" w:cs="Courier New"/>
            <w:sz w:val="16"/>
            <w:szCs w:val="16"/>
          </w:rPr>
          <w:t xml:space="preserve">│   </w:t>
        </w:r>
      </w:ins>
      <w:ins w:id="257" w:author="Maricela Chaves Vargas" w:date="2019-01-22T14:03:00Z">
        <w:r w:rsidR="004052E7" w:rsidRPr="004052E7">
          <w:rPr>
            <w:rFonts w:ascii="Courier New" w:hAnsi="Courier New" w:cs="Courier New"/>
            <w:sz w:val="16"/>
            <w:szCs w:val="16"/>
          </w:rPr>
          <w:t xml:space="preserve">├── </w:t>
        </w:r>
      </w:ins>
      <w:ins w:id="258" w:author="Maricela Chaves Vargas" w:date="2019-01-22T13:43:00Z">
        <w:r w:rsidRPr="00C41F65">
          <w:rPr>
            <w:rFonts w:ascii="Courier New" w:hAnsi="Courier New" w:cs="Courier New"/>
            <w:sz w:val="16"/>
            <w:szCs w:val="16"/>
          </w:rPr>
          <w:t xml:space="preserve">Iteración </w:t>
        </w:r>
      </w:ins>
      <w:ins w:id="259" w:author="Maricela Chaves Vargas" w:date="2019-01-22T14:08:00Z">
        <w:r w:rsidR="0053793C">
          <w:rPr>
            <w:rFonts w:ascii="Courier New" w:hAnsi="Courier New" w:cs="Courier New"/>
            <w:sz w:val="16"/>
            <w:szCs w:val="16"/>
          </w:rPr>
          <w:t>3</w:t>
        </w:r>
      </w:ins>
      <w:ins w:id="260" w:author="Maricela Chaves Vargas" w:date="2019-01-22T13:43:00Z">
        <w:r w:rsidRPr="00C41F65">
          <w:rPr>
            <w:rFonts w:ascii="Courier New" w:hAnsi="Courier New" w:cs="Courier New"/>
            <w:sz w:val="16"/>
            <w:szCs w:val="16"/>
          </w:rPr>
          <w:t>......................................Tercera iteración del proyecto</w:t>
        </w:r>
      </w:ins>
    </w:p>
    <w:p w14:paraId="79AD8CF4" w14:textId="4D4C6F34" w:rsidR="004052E7" w:rsidRDefault="004052E7" w:rsidP="004052E7">
      <w:pPr>
        <w:pStyle w:val="Textosinformato"/>
        <w:rPr>
          <w:ins w:id="261" w:author="Maricela Chaves Vargas" w:date="2019-01-22T14:12:00Z"/>
          <w:rFonts w:ascii="Courier New" w:hAnsi="Courier New" w:cs="Courier New"/>
          <w:sz w:val="16"/>
          <w:szCs w:val="16"/>
        </w:rPr>
      </w:pPr>
      <w:ins w:id="262" w:author="Maricela Chaves Vargas" w:date="2019-01-22T14:03:00Z">
        <w:r w:rsidRPr="004052E7">
          <w:rPr>
            <w:rFonts w:ascii="Courier New" w:hAnsi="Courier New" w:cs="Courier New"/>
            <w:sz w:val="16"/>
            <w:szCs w:val="16"/>
          </w:rPr>
          <w:t xml:space="preserve">│  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4052E7">
          <w:rPr>
            <w:rFonts w:ascii="Courier New" w:hAnsi="Courier New" w:cs="Courier New"/>
            <w:sz w:val="16"/>
            <w:szCs w:val="16"/>
          </w:rPr>
          <w:t xml:space="preserve">│   ├── </w:t>
        </w:r>
      </w:ins>
      <w:ins w:id="263" w:author="Maricela Chaves Vargas" w:date="2019-01-22T14:08:00Z">
        <w:r w:rsidR="0053793C" w:rsidRPr="0053793C">
          <w:rPr>
            <w:rFonts w:ascii="Courier New" w:hAnsi="Courier New" w:cs="Courier New"/>
            <w:sz w:val="16"/>
            <w:szCs w:val="16"/>
          </w:rPr>
          <w:t>Catalogo de Pruebas</w:t>
        </w:r>
      </w:ins>
      <w:ins w:id="264" w:author="Maricela Chaves Vargas" w:date="2019-01-22T14:03:00Z">
        <w:r w:rsidRPr="004052E7">
          <w:rPr>
            <w:rFonts w:ascii="Courier New" w:hAnsi="Courier New" w:cs="Courier New"/>
            <w:sz w:val="16"/>
            <w:szCs w:val="16"/>
          </w:rPr>
          <w:t>.pdf..............</w:t>
        </w:r>
      </w:ins>
      <w:ins w:id="265" w:author="Maricela Chaves Vargas" w:date="2019-01-22T14:08:00Z">
        <w:r w:rsidR="0053793C">
          <w:rPr>
            <w:rFonts w:ascii="Courier New" w:hAnsi="Courier New" w:cs="Courier New"/>
            <w:sz w:val="16"/>
            <w:szCs w:val="16"/>
          </w:rPr>
          <w:t>............</w:t>
        </w:r>
      </w:ins>
      <w:ins w:id="266" w:author="Maricela Chaves Vargas" w:date="2019-01-22T14:09:00Z">
        <w:r w:rsidR="0053793C">
          <w:rPr>
            <w:rFonts w:ascii="Courier New" w:hAnsi="Courier New" w:cs="Courier New"/>
            <w:sz w:val="16"/>
            <w:szCs w:val="16"/>
          </w:rPr>
          <w:t>.....</w:t>
        </w:r>
      </w:ins>
      <w:ins w:id="267" w:author="Maricela Chaves Vargas" w:date="2019-01-22T14:08:00Z">
        <w:r w:rsidR="0053793C">
          <w:rPr>
            <w:rFonts w:ascii="Courier New" w:hAnsi="Courier New" w:cs="Courier New"/>
            <w:sz w:val="16"/>
            <w:szCs w:val="16"/>
          </w:rPr>
          <w:t>..</w:t>
        </w:r>
      </w:ins>
      <w:ins w:id="268" w:author="Maricela Chaves Vargas" w:date="2019-01-22T14:03:00Z">
        <w:r w:rsidRPr="004052E7">
          <w:rPr>
            <w:rFonts w:ascii="Courier New" w:hAnsi="Courier New" w:cs="Courier New"/>
            <w:sz w:val="16"/>
            <w:szCs w:val="16"/>
          </w:rPr>
          <w:t xml:space="preserve">Documento </w:t>
        </w:r>
      </w:ins>
      <w:ins w:id="269" w:author="Maricela Chaves Vargas" w:date="2019-01-22T14:08:00Z">
        <w:r w:rsidR="0053793C">
          <w:rPr>
            <w:rFonts w:ascii="Courier New" w:hAnsi="Courier New" w:cs="Courier New"/>
            <w:sz w:val="16"/>
            <w:szCs w:val="16"/>
          </w:rPr>
          <w:t>con las pruebas a realizarse</w:t>
        </w:r>
      </w:ins>
    </w:p>
    <w:p w14:paraId="0852EF31" w14:textId="1EC95A9B" w:rsidR="0053793C" w:rsidRPr="004052E7" w:rsidRDefault="0053793C" w:rsidP="004052E7">
      <w:pPr>
        <w:pStyle w:val="Textosinformato"/>
        <w:rPr>
          <w:ins w:id="270" w:author="Maricela Chaves Vargas" w:date="2019-01-22T14:03:00Z"/>
          <w:rFonts w:ascii="Courier New" w:hAnsi="Courier New" w:cs="Courier New"/>
          <w:sz w:val="16"/>
          <w:szCs w:val="16"/>
        </w:rPr>
      </w:pPr>
      <w:ins w:id="271" w:author="Maricela Chaves Vargas" w:date="2019-01-22T14:12:00Z">
        <w:r w:rsidRPr="0053793C">
          <w:rPr>
            <w:rFonts w:ascii="Courier New" w:hAnsi="Courier New" w:cs="Courier New"/>
            <w:sz w:val="16"/>
            <w:szCs w:val="16"/>
          </w:rPr>
          <w:t xml:space="preserve">│   │   ├── </w:t>
        </w:r>
      </w:ins>
      <w:ins w:id="272" w:author="Maricela Chaves Vargas" w:date="2019-01-22T14:31:00Z">
        <w:r w:rsidR="006B6693" w:rsidRPr="006B6693">
          <w:rPr>
            <w:rFonts w:ascii="Courier New" w:hAnsi="Courier New" w:cs="Courier New"/>
            <w:sz w:val="16"/>
            <w:szCs w:val="16"/>
          </w:rPr>
          <w:t>Entregables, distribución de carpetas del proyecto</w:t>
        </w:r>
      </w:ins>
      <w:ins w:id="273" w:author="Maricela Chaves Vargas" w:date="2019-01-22T14:12:00Z">
        <w:r w:rsidRPr="0053793C">
          <w:rPr>
            <w:rFonts w:ascii="Courier New" w:hAnsi="Courier New" w:cs="Courier New"/>
            <w:sz w:val="16"/>
            <w:szCs w:val="16"/>
          </w:rPr>
          <w:t>.pdf...</w:t>
        </w:r>
        <w:r>
          <w:rPr>
            <w:rFonts w:ascii="Courier New" w:hAnsi="Courier New" w:cs="Courier New"/>
            <w:sz w:val="16"/>
            <w:szCs w:val="16"/>
          </w:rPr>
          <w:t>D</w:t>
        </w:r>
        <w:r w:rsidRPr="0053793C">
          <w:rPr>
            <w:rFonts w:ascii="Courier New" w:hAnsi="Courier New" w:cs="Courier New"/>
            <w:sz w:val="16"/>
            <w:szCs w:val="16"/>
          </w:rPr>
          <w:t>ocumento de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53793C">
          <w:rPr>
            <w:rFonts w:ascii="Courier New" w:hAnsi="Courier New" w:cs="Courier New"/>
            <w:sz w:val="16"/>
            <w:szCs w:val="16"/>
          </w:rPr>
          <w:t>l</w:t>
        </w:r>
        <w:r>
          <w:rPr>
            <w:rFonts w:ascii="Courier New" w:hAnsi="Courier New" w:cs="Courier New"/>
            <w:sz w:val="16"/>
            <w:szCs w:val="16"/>
          </w:rPr>
          <w:t>os</w:t>
        </w:r>
        <w:r w:rsidRPr="0053793C">
          <w:rPr>
            <w:rFonts w:ascii="Courier New" w:hAnsi="Courier New" w:cs="Courier New"/>
            <w:sz w:val="16"/>
            <w:szCs w:val="16"/>
          </w:rPr>
          <w:t xml:space="preserve"> </w:t>
        </w:r>
        <w:r>
          <w:rPr>
            <w:rFonts w:ascii="Courier New" w:hAnsi="Courier New" w:cs="Courier New"/>
            <w:sz w:val="16"/>
            <w:szCs w:val="16"/>
          </w:rPr>
          <w:t>entregables</w:t>
        </w:r>
        <w:r w:rsidRPr="0053793C">
          <w:rPr>
            <w:rFonts w:ascii="Courier New" w:hAnsi="Courier New" w:cs="Courier New"/>
            <w:sz w:val="16"/>
            <w:szCs w:val="16"/>
          </w:rPr>
          <w:t xml:space="preserve"> del analizador contextual</w:t>
        </w:r>
      </w:ins>
    </w:p>
    <w:p w14:paraId="12055D1C" w14:textId="2DA5B417" w:rsidR="004052E7" w:rsidRPr="004052E7" w:rsidRDefault="004052E7" w:rsidP="004052E7">
      <w:pPr>
        <w:pStyle w:val="Textosinformato"/>
        <w:rPr>
          <w:ins w:id="274" w:author="Maricela Chaves Vargas" w:date="2019-01-22T14:03:00Z"/>
          <w:rFonts w:ascii="Courier New" w:hAnsi="Courier New" w:cs="Courier New"/>
          <w:sz w:val="16"/>
          <w:szCs w:val="16"/>
        </w:rPr>
      </w:pPr>
      <w:ins w:id="275" w:author="Maricela Chaves Vargas" w:date="2019-01-22T14:03:00Z">
        <w:r w:rsidRPr="004052E7">
          <w:rPr>
            <w:rFonts w:ascii="Courier New" w:hAnsi="Courier New" w:cs="Courier New"/>
            <w:sz w:val="16"/>
            <w:szCs w:val="16"/>
          </w:rPr>
          <w:t xml:space="preserve">│   │   ├── </w:t>
        </w:r>
      </w:ins>
      <w:ins w:id="276" w:author="Maricela Chaves Vargas" w:date="2019-01-22T14:08:00Z">
        <w:r w:rsidR="0053793C" w:rsidRPr="0053793C">
          <w:rPr>
            <w:rFonts w:ascii="Courier New" w:hAnsi="Courier New" w:cs="Courier New"/>
            <w:sz w:val="16"/>
            <w:szCs w:val="16"/>
          </w:rPr>
          <w:t>Manual Técnico del Analizador Contextual</w:t>
        </w:r>
      </w:ins>
      <w:ins w:id="277" w:author="Maricela Chaves Vargas" w:date="2019-01-22T14:03:00Z">
        <w:r w:rsidRPr="004052E7">
          <w:rPr>
            <w:rFonts w:ascii="Courier New" w:hAnsi="Courier New" w:cs="Courier New"/>
            <w:sz w:val="16"/>
            <w:szCs w:val="16"/>
          </w:rPr>
          <w:t>.pdf....</w:t>
        </w:r>
      </w:ins>
      <w:ins w:id="278" w:author="Maricela Chaves Vargas" w:date="2019-01-22T14:31:00Z">
        <w:r w:rsidR="006B6693">
          <w:rPr>
            <w:rFonts w:ascii="Courier New" w:hAnsi="Courier New" w:cs="Courier New"/>
            <w:sz w:val="16"/>
            <w:szCs w:val="16"/>
          </w:rPr>
          <w:t>.</w:t>
        </w:r>
      </w:ins>
      <w:ins w:id="279" w:author="Maricela Chaves Vargas" w:date="2019-01-22T14:03:00Z">
        <w:r w:rsidRPr="004052E7">
          <w:rPr>
            <w:rFonts w:ascii="Courier New" w:hAnsi="Courier New" w:cs="Courier New"/>
            <w:sz w:val="16"/>
            <w:szCs w:val="16"/>
          </w:rPr>
          <w:t>...</w:t>
        </w:r>
      </w:ins>
      <w:ins w:id="280" w:author="Maricela Chaves Vargas" w:date="2019-01-22T14:09:00Z">
        <w:r w:rsidR="0053793C">
          <w:rPr>
            <w:rFonts w:ascii="Courier New" w:hAnsi="Courier New" w:cs="Courier New"/>
            <w:sz w:val="16"/>
            <w:szCs w:val="16"/>
          </w:rPr>
          <w:t>.....</w:t>
        </w:r>
      </w:ins>
      <w:ins w:id="281" w:author="Maricela Chaves Vargas" w:date="2019-01-22T14:03:00Z">
        <w:r w:rsidRPr="004052E7">
          <w:rPr>
            <w:rFonts w:ascii="Courier New" w:hAnsi="Courier New" w:cs="Courier New"/>
            <w:sz w:val="16"/>
            <w:szCs w:val="16"/>
          </w:rPr>
          <w:t xml:space="preserve">Documento </w:t>
        </w:r>
      </w:ins>
      <w:ins w:id="282" w:author="Maricela Chaves Vargas" w:date="2019-01-22T14:08:00Z">
        <w:r w:rsidR="0053793C">
          <w:rPr>
            <w:rFonts w:ascii="Courier New" w:hAnsi="Courier New" w:cs="Courier New"/>
            <w:sz w:val="16"/>
            <w:szCs w:val="16"/>
          </w:rPr>
          <w:t xml:space="preserve">del manual </w:t>
        </w:r>
      </w:ins>
      <w:ins w:id="283" w:author="Maricela Chaves Vargas" w:date="2019-01-22T14:09:00Z">
        <w:r w:rsidR="0053793C">
          <w:rPr>
            <w:rFonts w:ascii="Courier New" w:hAnsi="Courier New" w:cs="Courier New"/>
            <w:sz w:val="16"/>
            <w:szCs w:val="16"/>
          </w:rPr>
          <w:t>técnico del analizador contextual</w:t>
        </w:r>
      </w:ins>
    </w:p>
    <w:p w14:paraId="5EC3CE7C" w14:textId="48FAB0A5" w:rsidR="004052E7" w:rsidRPr="00CC432E" w:rsidRDefault="004052E7" w:rsidP="004052E7">
      <w:pPr>
        <w:pStyle w:val="Textosinformato"/>
        <w:rPr>
          <w:rFonts w:ascii="Courier New" w:hAnsi="Courier New" w:cs="Courier New"/>
          <w:sz w:val="16"/>
          <w:szCs w:val="16"/>
        </w:rPr>
      </w:pPr>
      <w:ins w:id="284" w:author="Maricela Chaves Vargas" w:date="2019-01-22T14:03:00Z">
        <w:r w:rsidRPr="004052E7">
          <w:rPr>
            <w:rFonts w:ascii="Courier New" w:hAnsi="Courier New" w:cs="Courier New"/>
            <w:sz w:val="16"/>
            <w:szCs w:val="16"/>
          </w:rPr>
          <w:t xml:space="preserve">│   </w:t>
        </w:r>
      </w:ins>
      <w:ins w:id="285" w:author="Maricela Chaves Vargas" w:date="2019-01-22T14:04:00Z">
        <w:r w:rsidRPr="004052E7">
          <w:rPr>
            <w:rFonts w:ascii="Courier New" w:hAnsi="Courier New" w:cs="Courier New"/>
            <w:sz w:val="16"/>
            <w:szCs w:val="16"/>
          </w:rPr>
          <w:t>│</w:t>
        </w:r>
      </w:ins>
      <w:ins w:id="286" w:author="Maricela Chaves Vargas" w:date="2019-01-22T14:03:00Z">
        <w:r w:rsidRPr="004052E7">
          <w:rPr>
            <w:rFonts w:ascii="Courier New" w:hAnsi="Courier New" w:cs="Courier New"/>
            <w:sz w:val="16"/>
            <w:szCs w:val="16"/>
          </w:rPr>
          <w:t xml:space="preserve">   └── </w:t>
        </w:r>
      </w:ins>
      <w:ins w:id="287" w:author="Maricela Chaves Vargas" w:date="2019-01-22T14:09:00Z">
        <w:r w:rsidR="0053793C" w:rsidRPr="0053793C">
          <w:rPr>
            <w:rFonts w:ascii="Courier New" w:hAnsi="Courier New" w:cs="Courier New"/>
            <w:sz w:val="16"/>
            <w:szCs w:val="16"/>
          </w:rPr>
          <w:t>Reporte de pruebas, validación y verificación</w:t>
        </w:r>
      </w:ins>
      <w:ins w:id="288" w:author="Maricela Chaves Vargas" w:date="2019-01-22T14:03:00Z">
        <w:r w:rsidRPr="004052E7">
          <w:rPr>
            <w:rFonts w:ascii="Courier New" w:hAnsi="Courier New" w:cs="Courier New"/>
            <w:sz w:val="16"/>
            <w:szCs w:val="16"/>
          </w:rPr>
          <w:t>.pdf</w:t>
        </w:r>
      </w:ins>
      <w:ins w:id="289" w:author="Maricela Chaves Vargas" w:date="2019-01-22T14:31:00Z">
        <w:r w:rsidR="006B6693">
          <w:rPr>
            <w:rFonts w:ascii="Courier New" w:hAnsi="Courier New" w:cs="Courier New"/>
            <w:sz w:val="16"/>
            <w:szCs w:val="16"/>
          </w:rPr>
          <w:t>.</w:t>
        </w:r>
      </w:ins>
      <w:ins w:id="290" w:author="Maricela Chaves Vargas" w:date="2019-01-22T14:03:00Z">
        <w:r w:rsidRPr="004052E7">
          <w:rPr>
            <w:rFonts w:ascii="Courier New" w:hAnsi="Courier New" w:cs="Courier New"/>
            <w:sz w:val="16"/>
            <w:szCs w:val="16"/>
          </w:rPr>
          <w:t xml:space="preserve">.......Documento </w:t>
        </w:r>
      </w:ins>
      <w:ins w:id="291" w:author="Maricela Chaves Vargas" w:date="2019-01-22T14:09:00Z">
        <w:r w:rsidR="0053793C">
          <w:rPr>
            <w:rFonts w:ascii="Courier New" w:hAnsi="Courier New" w:cs="Courier New"/>
            <w:sz w:val="16"/>
            <w:szCs w:val="16"/>
          </w:rPr>
          <w:t>con el resultado de las pruebas realizad</w:t>
        </w:r>
      </w:ins>
      <w:ins w:id="292" w:author="Maricela Chaves Vargas" w:date="2019-01-22T14:10:00Z">
        <w:r w:rsidR="0053793C">
          <w:rPr>
            <w:rFonts w:ascii="Courier New" w:hAnsi="Courier New" w:cs="Courier New"/>
            <w:sz w:val="16"/>
            <w:szCs w:val="16"/>
          </w:rPr>
          <w:t>as</w:t>
        </w:r>
      </w:ins>
    </w:p>
    <w:p w14:paraId="7CBEB621" w14:textId="12465AAB" w:rsidR="002D6ACE" w:rsidRDefault="002D6ACE" w:rsidP="002D6ACE">
      <w:pPr>
        <w:pStyle w:val="Textosinformato"/>
        <w:rPr>
          <w:ins w:id="293" w:author="Maricela Chaves Vargas" w:date="2019-01-22T15:46:00Z"/>
          <w:rFonts w:ascii="Courier New" w:hAnsi="Courier New" w:cs="Courier New"/>
          <w:sz w:val="16"/>
          <w:szCs w:val="16"/>
        </w:rPr>
      </w:pPr>
      <w:r w:rsidRPr="00CC432E">
        <w:rPr>
          <w:rFonts w:ascii="Courier New" w:hAnsi="Courier New" w:cs="Courier New"/>
          <w:sz w:val="16"/>
          <w:szCs w:val="16"/>
        </w:rPr>
        <w:t xml:space="preserve">│   </w:t>
      </w:r>
      <w:ins w:id="294" w:author="Maricela Chaves Vargas" w:date="2019-01-22T14:04:00Z">
        <w:r w:rsidR="004052E7" w:rsidRPr="004052E7">
          <w:rPr>
            <w:rFonts w:ascii="Courier New" w:hAnsi="Courier New" w:cs="Courier New"/>
            <w:sz w:val="16"/>
            <w:szCs w:val="16"/>
          </w:rPr>
          <w:t>└──</w:t>
        </w:r>
        <w:r w:rsidR="004052E7">
          <w:rPr>
            <w:rFonts w:ascii="Courier New" w:hAnsi="Courier New" w:cs="Courier New"/>
            <w:sz w:val="16"/>
            <w:szCs w:val="16"/>
          </w:rPr>
          <w:t xml:space="preserve"> </w:t>
        </w:r>
        <w:r w:rsidR="004052E7" w:rsidRPr="004052E7">
          <w:rPr>
            <w:rFonts w:ascii="Courier New" w:hAnsi="Courier New" w:cs="Courier New"/>
            <w:sz w:val="16"/>
            <w:szCs w:val="16"/>
          </w:rPr>
          <w:t xml:space="preserve">Proyecto de </w:t>
        </w:r>
        <w:proofErr w:type="spellStart"/>
        <w:r w:rsidR="004052E7" w:rsidRPr="004052E7">
          <w:rPr>
            <w:rFonts w:ascii="Courier New" w:hAnsi="Courier New" w:cs="Courier New"/>
            <w:sz w:val="16"/>
            <w:szCs w:val="16"/>
          </w:rPr>
          <w:t>Ing</w:t>
        </w:r>
        <w:proofErr w:type="spellEnd"/>
        <w:r w:rsidR="004052E7" w:rsidRPr="004052E7">
          <w:rPr>
            <w:rFonts w:ascii="Courier New" w:hAnsi="Courier New" w:cs="Courier New"/>
            <w:sz w:val="16"/>
            <w:szCs w:val="16"/>
          </w:rPr>
          <w:t xml:space="preserve"> de Software - Analizador Contextual</w:t>
        </w:r>
        <w:r w:rsidR="004052E7">
          <w:rPr>
            <w:rFonts w:ascii="Courier New" w:hAnsi="Courier New" w:cs="Courier New"/>
            <w:sz w:val="16"/>
            <w:szCs w:val="16"/>
          </w:rPr>
          <w:t>.pdf</w:t>
        </w:r>
        <w:r w:rsidR="004052E7" w:rsidRPr="004052E7">
          <w:rPr>
            <w:rFonts w:ascii="Courier New" w:hAnsi="Courier New" w:cs="Courier New"/>
            <w:sz w:val="16"/>
            <w:szCs w:val="16"/>
          </w:rPr>
          <w:t>.</w:t>
        </w:r>
      </w:ins>
      <w:ins w:id="295" w:author="Maricela Chaves Vargas" w:date="2019-01-22T14:32:00Z">
        <w:r w:rsidR="006B6693">
          <w:rPr>
            <w:rFonts w:ascii="Courier New" w:hAnsi="Courier New" w:cs="Courier New"/>
            <w:sz w:val="16"/>
            <w:szCs w:val="16"/>
          </w:rPr>
          <w:t>..</w:t>
        </w:r>
      </w:ins>
      <w:ins w:id="296" w:author="Maricela Chaves Vargas" w:date="2019-01-22T14:04:00Z">
        <w:r w:rsidR="004052E7" w:rsidRPr="004052E7">
          <w:rPr>
            <w:rFonts w:ascii="Courier New" w:hAnsi="Courier New" w:cs="Courier New"/>
            <w:sz w:val="16"/>
            <w:szCs w:val="16"/>
          </w:rPr>
          <w:t>.</w:t>
        </w:r>
      </w:ins>
      <w:ins w:id="297" w:author="Maricela Chaves Vargas" w:date="2019-01-22T14:32:00Z">
        <w:r w:rsidR="006B6693">
          <w:rPr>
            <w:rFonts w:ascii="Courier New" w:hAnsi="Courier New" w:cs="Courier New"/>
            <w:sz w:val="16"/>
            <w:szCs w:val="16"/>
          </w:rPr>
          <w:t>.</w:t>
        </w:r>
      </w:ins>
      <w:ins w:id="298" w:author="Maricela Chaves Vargas" w:date="2019-01-22T14:04:00Z">
        <w:r w:rsidR="004052E7" w:rsidRPr="004052E7">
          <w:rPr>
            <w:rFonts w:ascii="Courier New" w:hAnsi="Courier New" w:cs="Courier New"/>
            <w:sz w:val="16"/>
            <w:szCs w:val="16"/>
          </w:rPr>
          <w:t>.Documento</w:t>
        </w:r>
      </w:ins>
      <w:ins w:id="299" w:author="Maricela Chaves Vargas" w:date="2019-01-22T15:02:00Z">
        <w:r w:rsidR="009C0951"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300" w:author="Maricela Chaves Vargas" w:date="2019-01-22T14:05:00Z">
        <w:r w:rsidR="004052E7">
          <w:rPr>
            <w:rFonts w:ascii="Courier New" w:hAnsi="Courier New" w:cs="Courier New"/>
            <w:sz w:val="16"/>
            <w:szCs w:val="16"/>
          </w:rPr>
          <w:t>de</w:t>
        </w:r>
      </w:ins>
      <w:ins w:id="301" w:author="Maricela Chaves Vargas" w:date="2019-01-22T15:02:00Z">
        <w:r w:rsidR="009C0951">
          <w:rPr>
            <w:rFonts w:ascii="Courier New" w:hAnsi="Courier New" w:cs="Courier New"/>
            <w:sz w:val="16"/>
            <w:szCs w:val="16"/>
          </w:rPr>
          <w:t xml:space="preserve"> las</w:t>
        </w:r>
      </w:ins>
      <w:ins w:id="302" w:author="Maricela Chaves Vargas" w:date="2019-01-22T14:05:00Z">
        <w:r w:rsidR="004052E7">
          <w:rPr>
            <w:rFonts w:ascii="Courier New" w:hAnsi="Courier New" w:cs="Courier New"/>
            <w:sz w:val="16"/>
            <w:szCs w:val="16"/>
          </w:rPr>
          <w:t xml:space="preserve"> tareas técnicas del analizador contextual</w:t>
        </w:r>
      </w:ins>
      <w:del w:id="303" w:author="Maricela Chaves Vargas" w:date="2019-01-22T13:43:00Z">
        <w:r w:rsidRPr="00CC432E" w:rsidDel="00C41F65">
          <w:rPr>
            <w:rFonts w:ascii="Courier New" w:hAnsi="Courier New" w:cs="Courier New"/>
            <w:sz w:val="16"/>
            <w:szCs w:val="16"/>
          </w:rPr>
          <w:delText>└── Reporte de experiencia.pdf.....................Reporte de la experiencia obtenida durante el proyecto</w:delText>
        </w:r>
      </w:del>
    </w:p>
    <w:p w14:paraId="30110DFD" w14:textId="4E7E51F9" w:rsidR="00CE636A" w:rsidRDefault="00CE636A" w:rsidP="002D6ACE">
      <w:pPr>
        <w:pStyle w:val="Textosinformato"/>
        <w:rPr>
          <w:ins w:id="304" w:author="Maricela Chaves Vargas" w:date="2019-01-22T15:46:00Z"/>
          <w:rFonts w:ascii="Courier New" w:hAnsi="Courier New" w:cs="Courier New"/>
          <w:sz w:val="16"/>
          <w:szCs w:val="16"/>
        </w:rPr>
      </w:pPr>
      <w:ins w:id="305" w:author="Maricela Chaves Vargas" w:date="2019-01-22T15:46:00Z">
        <w:r w:rsidRPr="00CE636A">
          <w:rPr>
            <w:rFonts w:ascii="Courier New" w:hAnsi="Courier New" w:cs="Courier New"/>
            <w:sz w:val="16"/>
            <w:szCs w:val="16"/>
          </w:rPr>
          <w:t>│</w:t>
        </w:r>
      </w:ins>
    </w:p>
    <w:p w14:paraId="0D493AC3" w14:textId="1D9C782E" w:rsidR="00CE636A" w:rsidRPr="00CC432E" w:rsidRDefault="00CE636A" w:rsidP="002D6ACE">
      <w:pPr>
        <w:pStyle w:val="Textosinformato"/>
        <w:rPr>
          <w:rFonts w:ascii="Courier New" w:hAnsi="Courier New" w:cs="Courier New"/>
          <w:sz w:val="16"/>
          <w:szCs w:val="16"/>
        </w:rPr>
      </w:pPr>
      <w:ins w:id="306" w:author="Maricela Chaves Vargas" w:date="2019-01-22T15:46:00Z">
        <w:r w:rsidRPr="00CE636A">
          <w:rPr>
            <w:rFonts w:ascii="Courier New" w:hAnsi="Courier New" w:cs="Courier New"/>
            <w:sz w:val="16"/>
            <w:szCs w:val="16"/>
          </w:rPr>
          <w:t xml:space="preserve">├── </w:t>
        </w:r>
        <w:r>
          <w:rPr>
            <w:rFonts w:ascii="Courier New" w:hAnsi="Courier New" w:cs="Courier New"/>
            <w:sz w:val="16"/>
            <w:szCs w:val="16"/>
          </w:rPr>
          <w:t>Reflex</w:t>
        </w:r>
      </w:ins>
      <w:ins w:id="307" w:author="Maricela Chaves Vargas" w:date="2019-01-22T15:47:00Z">
        <w:r>
          <w:rPr>
            <w:rFonts w:ascii="Courier New" w:hAnsi="Courier New" w:cs="Courier New"/>
            <w:sz w:val="16"/>
            <w:szCs w:val="16"/>
          </w:rPr>
          <w:t>ión.pdf</w:t>
        </w:r>
        <w:r w:rsidRPr="00CE636A">
          <w:rPr>
            <w:rFonts w:ascii="Courier New" w:hAnsi="Courier New" w:cs="Courier New"/>
            <w:sz w:val="16"/>
            <w:szCs w:val="16"/>
          </w:rPr>
          <w:t>......................</w:t>
        </w:r>
        <w:r>
          <w:rPr>
            <w:rFonts w:ascii="Courier New" w:hAnsi="Courier New" w:cs="Courier New"/>
            <w:sz w:val="16"/>
            <w:szCs w:val="16"/>
          </w:rPr>
          <w:t>........</w:t>
        </w:r>
        <w:bookmarkStart w:id="308" w:name="_GoBack"/>
        <w:bookmarkEnd w:id="308"/>
        <w:r w:rsidRPr="00CE636A">
          <w:rPr>
            <w:rFonts w:ascii="Courier New" w:hAnsi="Courier New" w:cs="Courier New"/>
            <w:sz w:val="16"/>
            <w:szCs w:val="16"/>
          </w:rPr>
          <w:t xml:space="preserve">........Documento </w:t>
        </w:r>
        <w:r>
          <w:rPr>
            <w:rFonts w:ascii="Courier New" w:hAnsi="Courier New" w:cs="Courier New"/>
            <w:sz w:val="16"/>
            <w:szCs w:val="16"/>
          </w:rPr>
          <w:t>con la reflexión sobre la realización del proyecto</w:t>
        </w:r>
      </w:ins>
    </w:p>
    <w:p w14:paraId="3B5E17E9" w14:textId="77777777" w:rsidR="002D6ACE" w:rsidRPr="00CC432E" w:rsidRDefault="002D6ACE" w:rsidP="002D6ACE">
      <w:pPr>
        <w:pStyle w:val="Textosinformato"/>
        <w:rPr>
          <w:rFonts w:ascii="Courier New" w:hAnsi="Courier New" w:cs="Courier New"/>
          <w:sz w:val="16"/>
          <w:szCs w:val="16"/>
        </w:rPr>
      </w:pPr>
      <w:r w:rsidRPr="00CC432E">
        <w:rPr>
          <w:rFonts w:ascii="Courier New" w:hAnsi="Courier New" w:cs="Courier New"/>
          <w:sz w:val="16"/>
          <w:szCs w:val="16"/>
        </w:rPr>
        <w:t>│</w:t>
      </w:r>
    </w:p>
    <w:p w14:paraId="23C80C4E" w14:textId="333BFDB7" w:rsidR="002D6ACE" w:rsidRPr="00CC432E" w:rsidDel="0053793C" w:rsidRDefault="002D6ACE" w:rsidP="002D6ACE">
      <w:pPr>
        <w:pStyle w:val="Textosinformato"/>
        <w:rPr>
          <w:del w:id="309" w:author="Maricela Chaves Vargas" w:date="2019-01-22T14:07:00Z"/>
          <w:rFonts w:ascii="Courier New" w:hAnsi="Courier New" w:cs="Courier New"/>
          <w:sz w:val="16"/>
          <w:szCs w:val="16"/>
        </w:rPr>
      </w:pPr>
      <w:del w:id="310" w:author="Maricela Chaves Vargas" w:date="2019-01-22T14:07:00Z">
        <w:r w:rsidRPr="00CC432E" w:rsidDel="0053793C">
          <w:rPr>
            <w:rFonts w:ascii="Courier New" w:hAnsi="Courier New" w:cs="Courier New"/>
            <w:sz w:val="16"/>
            <w:szCs w:val="16"/>
          </w:rPr>
          <w:delText>├── Entregas durante el proyecto</w:delText>
        </w:r>
      </w:del>
    </w:p>
    <w:p w14:paraId="4C8CCAD3" w14:textId="604FBF3A" w:rsidR="002D6ACE" w:rsidRPr="00CC432E" w:rsidDel="0053793C" w:rsidRDefault="002D6ACE" w:rsidP="002D6ACE">
      <w:pPr>
        <w:pStyle w:val="Textosinformato"/>
        <w:rPr>
          <w:del w:id="311" w:author="Maricela Chaves Vargas" w:date="2019-01-22T14:07:00Z"/>
          <w:rFonts w:ascii="Courier New" w:hAnsi="Courier New" w:cs="Courier New"/>
          <w:sz w:val="16"/>
          <w:szCs w:val="16"/>
        </w:rPr>
      </w:pPr>
      <w:del w:id="312" w:author="Maricela Chaves Vargas" w:date="2019-01-22T14:07:00Z">
        <w:r w:rsidRPr="00CC432E" w:rsidDel="0053793C">
          <w:rPr>
            <w:rFonts w:ascii="Courier New" w:hAnsi="Courier New" w:cs="Courier New"/>
            <w:sz w:val="16"/>
            <w:szCs w:val="16"/>
          </w:rPr>
          <w:delText>│   ├── Entrega 1......................................Primer iteración del proyecto</w:delText>
        </w:r>
      </w:del>
    </w:p>
    <w:p w14:paraId="504DED39" w14:textId="1BDF897D" w:rsidR="002D6ACE" w:rsidRPr="00CC432E" w:rsidDel="0053793C" w:rsidRDefault="002D6ACE" w:rsidP="002D6ACE">
      <w:pPr>
        <w:pStyle w:val="Textosinformato"/>
        <w:rPr>
          <w:del w:id="313" w:author="Maricela Chaves Vargas" w:date="2019-01-22T14:07:00Z"/>
          <w:rFonts w:ascii="Courier New" w:hAnsi="Courier New" w:cs="Courier New"/>
          <w:sz w:val="16"/>
          <w:szCs w:val="16"/>
        </w:rPr>
      </w:pPr>
      <w:del w:id="314" w:author="Maricela Chaves Vargas" w:date="2019-01-22T14:07:00Z">
        <w:r w:rsidRPr="00CC432E" w:rsidDel="0053793C">
          <w:rPr>
            <w:rFonts w:ascii="Courier New" w:hAnsi="Courier New" w:cs="Courier New"/>
            <w:sz w:val="16"/>
            <w:szCs w:val="16"/>
          </w:rPr>
          <w:delText>│   ├── Entrega 2......................................</w:delText>
        </w:r>
        <w:r w:rsidR="001B0FFE" w:rsidRPr="0085484C" w:rsidDel="0053793C">
          <w:rPr>
            <w:rFonts w:ascii="Courier New" w:hAnsi="Courier New" w:cs="Courier New"/>
            <w:sz w:val="16"/>
            <w:szCs w:val="16"/>
          </w:rPr>
          <w:delText>Segudan</w:delText>
        </w:r>
      </w:del>
      <w:ins w:id="315" w:author="Ignacio Trejos" w:date="2019-01-21T16:28:00Z">
        <w:del w:id="316" w:author="Maricela Chaves Vargas" w:date="2019-01-22T14:07:00Z">
          <w:r w:rsidRPr="00CC432E" w:rsidDel="0053793C">
            <w:rPr>
              <w:rFonts w:ascii="Courier New" w:hAnsi="Courier New" w:cs="Courier New"/>
              <w:sz w:val="16"/>
              <w:szCs w:val="16"/>
            </w:rPr>
            <w:delText>Segu</w:delText>
          </w:r>
          <w:r w:rsidR="00F61E32" w:rsidDel="0053793C">
            <w:rPr>
              <w:rFonts w:ascii="Courier New" w:hAnsi="Courier New" w:cs="Courier New"/>
              <w:sz w:val="16"/>
              <w:szCs w:val="16"/>
            </w:rPr>
            <w:delText>n</w:delText>
          </w:r>
          <w:r w:rsidRPr="00CC432E" w:rsidDel="0053793C">
            <w:rPr>
              <w:rFonts w:ascii="Courier New" w:hAnsi="Courier New" w:cs="Courier New"/>
              <w:sz w:val="16"/>
              <w:szCs w:val="16"/>
            </w:rPr>
            <w:delText>da</w:delText>
          </w:r>
        </w:del>
      </w:ins>
      <w:del w:id="317" w:author="Maricela Chaves Vargas" w:date="2019-01-22T14:07:00Z">
        <w:r w:rsidRPr="00CC432E" w:rsidDel="0053793C">
          <w:rPr>
            <w:rFonts w:ascii="Courier New" w:hAnsi="Courier New" w:cs="Courier New"/>
            <w:sz w:val="16"/>
            <w:szCs w:val="16"/>
          </w:rPr>
          <w:delText xml:space="preserve"> iteración del proyecto</w:delText>
        </w:r>
      </w:del>
    </w:p>
    <w:p w14:paraId="5892851D" w14:textId="043E2B8D" w:rsidR="002D6ACE" w:rsidRPr="00CC432E" w:rsidDel="0053793C" w:rsidRDefault="002D6ACE" w:rsidP="002D6ACE">
      <w:pPr>
        <w:pStyle w:val="Textosinformato"/>
        <w:rPr>
          <w:del w:id="318" w:author="Maricela Chaves Vargas" w:date="2019-01-22T14:07:00Z"/>
          <w:rFonts w:ascii="Courier New" w:hAnsi="Courier New" w:cs="Courier New"/>
          <w:sz w:val="16"/>
          <w:szCs w:val="16"/>
        </w:rPr>
      </w:pPr>
      <w:del w:id="319" w:author="Maricela Chaves Vargas" w:date="2019-01-22T14:07:00Z">
        <w:r w:rsidRPr="00CC432E" w:rsidDel="0053793C">
          <w:rPr>
            <w:rFonts w:ascii="Courier New" w:hAnsi="Courier New" w:cs="Courier New"/>
            <w:sz w:val="16"/>
            <w:szCs w:val="16"/>
          </w:rPr>
          <w:delText>│   └── Entrega 3......................................Tercera iteración del proyecto</w:delText>
        </w:r>
      </w:del>
    </w:p>
    <w:p w14:paraId="08098879" w14:textId="4AF151C7" w:rsidR="002D6ACE" w:rsidRPr="00CC432E" w:rsidDel="0053793C" w:rsidRDefault="002D6ACE" w:rsidP="002D6ACE">
      <w:pPr>
        <w:pStyle w:val="Textosinformato"/>
        <w:rPr>
          <w:del w:id="320" w:author="Maricela Chaves Vargas" w:date="2019-01-22T14:07:00Z"/>
          <w:rFonts w:ascii="Courier New" w:hAnsi="Courier New" w:cs="Courier New"/>
          <w:sz w:val="16"/>
          <w:szCs w:val="16"/>
        </w:rPr>
      </w:pPr>
      <w:del w:id="321" w:author="Maricela Chaves Vargas" w:date="2019-01-22T14:07:00Z">
        <w:r w:rsidRPr="00CC432E" w:rsidDel="0053793C">
          <w:rPr>
            <w:rFonts w:ascii="Courier New" w:hAnsi="Courier New" w:cs="Courier New"/>
            <w:sz w:val="16"/>
            <w:szCs w:val="16"/>
          </w:rPr>
          <w:delText>│</w:delText>
        </w:r>
      </w:del>
    </w:p>
    <w:p w14:paraId="70C542C0" w14:textId="3E969C91" w:rsidR="002D6ACE" w:rsidRPr="00CC432E" w:rsidDel="0053793C" w:rsidRDefault="002D6ACE" w:rsidP="002D6ACE">
      <w:pPr>
        <w:pStyle w:val="Textosinformato"/>
        <w:rPr>
          <w:del w:id="322" w:author="Maricela Chaves Vargas" w:date="2019-01-22T14:07:00Z"/>
          <w:rFonts w:ascii="Courier New" w:hAnsi="Courier New" w:cs="Courier New"/>
          <w:sz w:val="16"/>
          <w:szCs w:val="16"/>
        </w:rPr>
      </w:pPr>
      <w:del w:id="323" w:author="Maricela Chaves Vargas" w:date="2019-01-22T14:07:00Z">
        <w:r w:rsidRPr="00CC432E" w:rsidDel="0053793C">
          <w:rPr>
            <w:rFonts w:ascii="Courier New" w:hAnsi="Courier New" w:cs="Courier New"/>
            <w:sz w:val="16"/>
            <w:szCs w:val="16"/>
          </w:rPr>
          <w:delText>├── Manuales</w:delText>
        </w:r>
      </w:del>
    </w:p>
    <w:p w14:paraId="5A9EB3D0" w14:textId="44D85F80" w:rsidR="002D6ACE" w:rsidRPr="00CC432E" w:rsidDel="0053793C" w:rsidRDefault="002D6ACE" w:rsidP="002D6ACE">
      <w:pPr>
        <w:pStyle w:val="Textosinformato"/>
        <w:rPr>
          <w:del w:id="324" w:author="Maricela Chaves Vargas" w:date="2019-01-22T14:07:00Z"/>
          <w:rFonts w:ascii="Courier New" w:hAnsi="Courier New" w:cs="Courier New"/>
          <w:sz w:val="16"/>
          <w:szCs w:val="16"/>
        </w:rPr>
      </w:pPr>
      <w:del w:id="325" w:author="Maricela Chaves Vargas" w:date="2019-01-22T14:07:00Z">
        <w:r w:rsidRPr="00CC432E" w:rsidDel="0053793C">
          <w:rPr>
            <w:rFonts w:ascii="Courier New" w:hAnsi="Courier New" w:cs="Courier New"/>
            <w:sz w:val="16"/>
            <w:szCs w:val="16"/>
          </w:rPr>
          <w:delText>│   ├── Manual de instalación OCaml Linux.pdf..........Manual para instalar OCaml (l</w:delText>
        </w:r>
      </w:del>
      <w:ins w:id="326" w:author="Ignacio Trejos" w:date="2019-01-21T16:29:00Z">
        <w:del w:id="327" w:author="Maricela Chaves Vargas" w:date="2019-01-22T14:07:00Z">
          <w:r w:rsidR="00793E06" w:rsidDel="0053793C">
            <w:rPr>
              <w:rFonts w:ascii="Courier New" w:hAnsi="Courier New" w:cs="Courier New"/>
              <w:sz w:val="16"/>
              <w:szCs w:val="16"/>
            </w:rPr>
            <w:delText>L</w:delText>
          </w:r>
        </w:del>
      </w:ins>
      <w:del w:id="328" w:author="Maricela Chaves Vargas" w:date="2019-01-22T14:07:00Z">
        <w:r w:rsidRPr="00CC432E" w:rsidDel="0053793C">
          <w:rPr>
            <w:rFonts w:ascii="Courier New" w:hAnsi="Courier New" w:cs="Courier New"/>
            <w:sz w:val="16"/>
            <w:szCs w:val="16"/>
          </w:rPr>
          <w:delText>inux)</w:delText>
        </w:r>
      </w:del>
    </w:p>
    <w:p w14:paraId="15651A57" w14:textId="1886A44C" w:rsidR="002D6ACE" w:rsidRPr="00CC432E" w:rsidDel="0053793C" w:rsidRDefault="002D6ACE" w:rsidP="002D6ACE">
      <w:pPr>
        <w:pStyle w:val="Textosinformato"/>
        <w:rPr>
          <w:del w:id="329" w:author="Maricela Chaves Vargas" w:date="2019-01-22T14:07:00Z"/>
          <w:rFonts w:ascii="Courier New" w:hAnsi="Courier New" w:cs="Courier New"/>
          <w:sz w:val="16"/>
          <w:szCs w:val="16"/>
        </w:rPr>
      </w:pPr>
      <w:del w:id="330" w:author="Maricela Chaves Vargas" w:date="2019-01-22T14:07:00Z">
        <w:r w:rsidRPr="00CC432E" w:rsidDel="0053793C">
          <w:rPr>
            <w:rFonts w:ascii="Courier New" w:hAnsi="Courier New" w:cs="Courier New"/>
            <w:sz w:val="16"/>
            <w:szCs w:val="16"/>
          </w:rPr>
          <w:delText>│   ├── Manual de instalación OCaml Windows.pdf........Manual para instalar OCaml (w</w:delText>
        </w:r>
      </w:del>
      <w:ins w:id="331" w:author="Ignacio Trejos" w:date="2019-01-21T16:30:00Z">
        <w:del w:id="332" w:author="Maricela Chaves Vargas" w:date="2019-01-22T14:07:00Z">
          <w:r w:rsidR="00793E06" w:rsidDel="0053793C">
            <w:rPr>
              <w:rFonts w:ascii="Courier New" w:hAnsi="Courier New" w:cs="Courier New"/>
              <w:sz w:val="16"/>
              <w:szCs w:val="16"/>
            </w:rPr>
            <w:delText>W</w:delText>
          </w:r>
        </w:del>
      </w:ins>
      <w:del w:id="333" w:author="Maricela Chaves Vargas" w:date="2019-01-22T14:07:00Z">
        <w:r w:rsidRPr="00CC432E" w:rsidDel="0053793C">
          <w:rPr>
            <w:rFonts w:ascii="Courier New" w:hAnsi="Courier New" w:cs="Courier New"/>
            <w:sz w:val="16"/>
            <w:szCs w:val="16"/>
          </w:rPr>
          <w:delText>indows)</w:delText>
        </w:r>
      </w:del>
    </w:p>
    <w:p w14:paraId="62B04509" w14:textId="10481703" w:rsidR="002D6ACE" w:rsidRPr="00CC432E" w:rsidDel="0053793C" w:rsidRDefault="002D6ACE" w:rsidP="002D6ACE">
      <w:pPr>
        <w:pStyle w:val="Textosinformato"/>
        <w:rPr>
          <w:del w:id="334" w:author="Maricela Chaves Vargas" w:date="2019-01-22T14:07:00Z"/>
          <w:rFonts w:ascii="Courier New" w:hAnsi="Courier New" w:cs="Courier New"/>
          <w:sz w:val="16"/>
          <w:szCs w:val="16"/>
        </w:rPr>
      </w:pPr>
      <w:del w:id="335" w:author="Maricela Chaves Vargas" w:date="2019-01-22T14:07:00Z">
        <w:r w:rsidRPr="00CC432E" w:rsidDel="0053793C">
          <w:rPr>
            <w:rFonts w:ascii="Courier New" w:hAnsi="Courier New" w:cs="Courier New"/>
            <w:sz w:val="16"/>
            <w:szCs w:val="16"/>
          </w:rPr>
          <w:delText>│   ├── Manual de uso de las impresoras.pdf............Manual para usar las impresoras</w:delText>
        </w:r>
      </w:del>
    </w:p>
    <w:p w14:paraId="1F554469" w14:textId="0C981396" w:rsidR="002D6ACE" w:rsidRPr="00CC432E" w:rsidDel="0053793C" w:rsidRDefault="002D6ACE" w:rsidP="002D6ACE">
      <w:pPr>
        <w:pStyle w:val="Textosinformato"/>
        <w:rPr>
          <w:del w:id="336" w:author="Maricela Chaves Vargas" w:date="2019-01-22T14:07:00Z"/>
          <w:rFonts w:ascii="Courier New" w:hAnsi="Courier New" w:cs="Courier New"/>
          <w:sz w:val="16"/>
          <w:szCs w:val="16"/>
        </w:rPr>
      </w:pPr>
      <w:del w:id="337" w:author="Maricela Chaves Vargas" w:date="2019-01-22T14:07:00Z">
        <w:r w:rsidRPr="00CC432E" w:rsidDel="0053793C">
          <w:rPr>
            <w:rFonts w:ascii="Courier New" w:hAnsi="Courier New" w:cs="Courier New"/>
            <w:sz w:val="16"/>
            <w:szCs w:val="16"/>
          </w:rPr>
          <w:delText>│   └── Manual de uso de los analizadores.pdf..........Manual para utilizar los analizadores</w:delText>
        </w:r>
      </w:del>
    </w:p>
    <w:p w14:paraId="252E3754" w14:textId="0440B4DA" w:rsidR="002D6ACE" w:rsidRPr="00CC432E" w:rsidDel="0053793C" w:rsidRDefault="002D6ACE" w:rsidP="002D6ACE">
      <w:pPr>
        <w:pStyle w:val="Textosinformato"/>
        <w:rPr>
          <w:del w:id="338" w:author="Maricela Chaves Vargas" w:date="2019-01-22T14:07:00Z"/>
          <w:rFonts w:ascii="Courier New" w:hAnsi="Courier New" w:cs="Courier New"/>
          <w:sz w:val="16"/>
          <w:szCs w:val="16"/>
        </w:rPr>
      </w:pPr>
      <w:del w:id="339" w:author="Maricela Chaves Vargas" w:date="2019-01-22T14:07:00Z">
        <w:r w:rsidRPr="00CC432E" w:rsidDel="0053793C">
          <w:rPr>
            <w:rFonts w:ascii="Courier New" w:hAnsi="Courier New" w:cs="Courier New"/>
            <w:sz w:val="16"/>
            <w:szCs w:val="16"/>
          </w:rPr>
          <w:delText>│</w:delText>
        </w:r>
      </w:del>
    </w:p>
    <w:p w14:paraId="790D5A6B" w14:textId="1B645365" w:rsidR="002D6ACE" w:rsidRPr="00CC432E" w:rsidDel="0053793C" w:rsidRDefault="002D6ACE" w:rsidP="002D6ACE">
      <w:pPr>
        <w:pStyle w:val="Textosinformato"/>
        <w:rPr>
          <w:del w:id="340" w:author="Maricela Chaves Vargas" w:date="2019-01-22T14:07:00Z"/>
          <w:rFonts w:ascii="Courier New" w:hAnsi="Courier New" w:cs="Courier New"/>
          <w:sz w:val="16"/>
          <w:szCs w:val="16"/>
        </w:rPr>
      </w:pPr>
      <w:del w:id="341" w:author="Maricela Chaves Vargas" w:date="2019-01-22T14:07:00Z">
        <w:r w:rsidRPr="00CC432E" w:rsidDel="0053793C">
          <w:rPr>
            <w:rFonts w:ascii="Courier New" w:hAnsi="Courier New" w:cs="Courier New"/>
            <w:sz w:val="16"/>
            <w:szCs w:val="16"/>
          </w:rPr>
          <w:delText>├── QA</w:delText>
        </w:r>
      </w:del>
    </w:p>
    <w:p w14:paraId="1052B0F6" w14:textId="01943B5E" w:rsidR="002D6ACE" w:rsidRPr="00CC432E" w:rsidDel="0053793C" w:rsidRDefault="002D6ACE" w:rsidP="002D6ACE">
      <w:pPr>
        <w:pStyle w:val="Textosinformato"/>
        <w:rPr>
          <w:del w:id="342" w:author="Maricela Chaves Vargas" w:date="2019-01-22T14:07:00Z"/>
          <w:rFonts w:ascii="Courier New" w:hAnsi="Courier New" w:cs="Courier New"/>
          <w:sz w:val="16"/>
          <w:szCs w:val="16"/>
        </w:rPr>
      </w:pPr>
      <w:del w:id="343" w:author="Maricela Chaves Vargas" w:date="2019-01-22T14:07:00Z">
        <w:r w:rsidRPr="00CC432E" w:rsidDel="0053793C">
          <w:rPr>
            <w:rFonts w:ascii="Courier New" w:hAnsi="Courier New" w:cs="Courier New"/>
            <w:sz w:val="16"/>
            <w:szCs w:val="16"/>
          </w:rPr>
          <w:delText>│   └── Plan de Test del Sistema.pdf...................Plan de QA desarrollado para el código desarrollado</w:delText>
        </w:r>
      </w:del>
    </w:p>
    <w:p w14:paraId="4F5B8B08" w14:textId="1ED54D3E" w:rsidR="002D6ACE" w:rsidRPr="00CC432E" w:rsidDel="0053793C" w:rsidRDefault="002D6ACE" w:rsidP="002D6ACE">
      <w:pPr>
        <w:pStyle w:val="Textosinformato"/>
        <w:rPr>
          <w:del w:id="344" w:author="Maricela Chaves Vargas" w:date="2019-01-22T14:07:00Z"/>
          <w:rFonts w:ascii="Courier New" w:hAnsi="Courier New" w:cs="Courier New"/>
          <w:sz w:val="16"/>
          <w:szCs w:val="16"/>
        </w:rPr>
      </w:pPr>
      <w:del w:id="345" w:author="Maricela Chaves Vargas" w:date="2019-01-22T14:07:00Z">
        <w:r w:rsidRPr="00CC432E" w:rsidDel="0053793C">
          <w:rPr>
            <w:rFonts w:ascii="Courier New" w:hAnsi="Courier New" w:cs="Courier New"/>
            <w:sz w:val="16"/>
            <w:szCs w:val="16"/>
          </w:rPr>
          <w:delText>│</w:delText>
        </w:r>
      </w:del>
    </w:p>
    <w:p w14:paraId="05F19E8E" w14:textId="3AB08693" w:rsidR="002D6ACE" w:rsidRPr="00CC432E" w:rsidDel="0053793C" w:rsidRDefault="002D6ACE" w:rsidP="002D6ACE">
      <w:pPr>
        <w:pStyle w:val="Textosinformato"/>
        <w:rPr>
          <w:del w:id="346" w:author="Maricela Chaves Vargas" w:date="2019-01-22T14:07:00Z"/>
          <w:rFonts w:ascii="Courier New" w:hAnsi="Courier New" w:cs="Courier New"/>
          <w:sz w:val="16"/>
          <w:szCs w:val="16"/>
        </w:rPr>
      </w:pPr>
      <w:del w:id="347" w:author="Maricela Chaves Vargas" w:date="2019-01-22T14:07:00Z">
        <w:r w:rsidRPr="00CC432E" w:rsidDel="0053793C">
          <w:rPr>
            <w:rFonts w:ascii="Courier New" w:hAnsi="Courier New" w:cs="Courier New"/>
            <w:sz w:val="16"/>
            <w:szCs w:val="16"/>
          </w:rPr>
          <w:delText>├── Informe de entrega.pdf.............................Reporte de qué se entrega y su utilización</w:delText>
        </w:r>
      </w:del>
    </w:p>
    <w:p w14:paraId="215C6F9A" w14:textId="7C47B5EE" w:rsidR="002D6ACE" w:rsidRPr="00CC432E" w:rsidRDefault="002D6ACE" w:rsidP="002D6ACE">
      <w:pPr>
        <w:pStyle w:val="Textosinformato"/>
        <w:rPr>
          <w:rFonts w:ascii="Courier New" w:hAnsi="Courier New" w:cs="Courier New"/>
          <w:sz w:val="16"/>
          <w:szCs w:val="16"/>
        </w:rPr>
      </w:pPr>
      <w:r w:rsidRPr="00CC432E">
        <w:rPr>
          <w:rFonts w:ascii="Courier New" w:hAnsi="Courier New" w:cs="Courier New"/>
          <w:sz w:val="16"/>
          <w:szCs w:val="16"/>
        </w:rPr>
        <w:t>└── índice de documentos.</w:t>
      </w:r>
      <w:del w:id="348" w:author="Maricela Chaves Vargas" w:date="2019-01-22T14:25:00Z">
        <w:r w:rsidRPr="00CC432E" w:rsidDel="00874866">
          <w:rPr>
            <w:rFonts w:ascii="Courier New" w:hAnsi="Courier New" w:cs="Courier New"/>
            <w:sz w:val="16"/>
            <w:szCs w:val="16"/>
          </w:rPr>
          <w:delText>txt</w:delText>
        </w:r>
      </w:del>
      <w:ins w:id="349" w:author="Maricela Chaves Vargas" w:date="2019-01-22T14:25:00Z">
        <w:r w:rsidR="00874866">
          <w:rPr>
            <w:rFonts w:ascii="Courier New" w:hAnsi="Courier New" w:cs="Courier New"/>
            <w:sz w:val="16"/>
            <w:szCs w:val="16"/>
          </w:rPr>
          <w:t>pdf</w:t>
        </w:r>
      </w:ins>
      <w:r w:rsidRPr="00CC432E">
        <w:rPr>
          <w:rFonts w:ascii="Courier New" w:hAnsi="Courier New" w:cs="Courier New"/>
          <w:sz w:val="16"/>
          <w:szCs w:val="16"/>
        </w:rPr>
        <w:t>...........................</w:t>
      </w:r>
      <w:del w:id="350" w:author="Maricela Chaves Vargas" w:date="2019-01-22T14:07:00Z">
        <w:r w:rsidRPr="00CC432E" w:rsidDel="0053793C">
          <w:rPr>
            <w:rFonts w:ascii="Courier New" w:hAnsi="Courier New" w:cs="Courier New"/>
            <w:sz w:val="16"/>
            <w:szCs w:val="16"/>
          </w:rPr>
          <w:delText>Este documento</w:delText>
        </w:r>
      </w:del>
      <w:ins w:id="351" w:author="Maricela Chaves Vargas" w:date="2019-01-22T14:07:00Z">
        <w:r w:rsidR="0053793C">
          <w:rPr>
            <w:rFonts w:ascii="Courier New" w:hAnsi="Courier New" w:cs="Courier New"/>
            <w:sz w:val="16"/>
            <w:szCs w:val="16"/>
          </w:rPr>
          <w:t>Documento con la distribución de entregables y carpetas</w:t>
        </w:r>
      </w:ins>
    </w:p>
    <w:sectPr w:rsidR="002D6ACE" w:rsidRPr="00CC432E" w:rsidSect="00CC432E"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icela Chaves Vargas">
    <w15:presenceInfo w15:providerId="Windows Live" w15:userId="9dcced74735fb9c9"/>
  </w15:person>
  <w15:person w15:author="Ignacio Trejos">
    <w15:presenceInfo w15:providerId="None" w15:userId="Ignacio Trej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310"/>
    <w:rsid w:val="000F32BD"/>
    <w:rsid w:val="0014434C"/>
    <w:rsid w:val="001B0FFE"/>
    <w:rsid w:val="00226FB8"/>
    <w:rsid w:val="002D6ACE"/>
    <w:rsid w:val="003B1C36"/>
    <w:rsid w:val="003E6D05"/>
    <w:rsid w:val="004052E7"/>
    <w:rsid w:val="0053793C"/>
    <w:rsid w:val="00624310"/>
    <w:rsid w:val="006B6693"/>
    <w:rsid w:val="00701FF9"/>
    <w:rsid w:val="00793E06"/>
    <w:rsid w:val="0085484C"/>
    <w:rsid w:val="00874866"/>
    <w:rsid w:val="00975A42"/>
    <w:rsid w:val="009C0951"/>
    <w:rsid w:val="00A5019C"/>
    <w:rsid w:val="00BA146C"/>
    <w:rsid w:val="00BB2B07"/>
    <w:rsid w:val="00C41F65"/>
    <w:rsid w:val="00CC432E"/>
    <w:rsid w:val="00CE636A"/>
    <w:rsid w:val="00D702D6"/>
    <w:rsid w:val="00DB1FB0"/>
    <w:rsid w:val="00DC01C6"/>
    <w:rsid w:val="00E22412"/>
    <w:rsid w:val="00E80B87"/>
    <w:rsid w:val="00F6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71A5A"/>
  <w15:chartTrackingRefBased/>
  <w15:docId w15:val="{596A89E2-70A4-4A04-B71C-9F9F8E38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FC59FD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C59FD"/>
    <w:rPr>
      <w:rFonts w:ascii="Consolas" w:hAnsi="Consolas" w:cs="Consolas"/>
      <w:sz w:val="21"/>
      <w:szCs w:val="21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0F32B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32B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32BD"/>
    <w:rPr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32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32BD"/>
    <w:rPr>
      <w:b/>
      <w:bCs/>
      <w:sz w:val="20"/>
      <w:szCs w:val="20"/>
      <w:lang w:val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32B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2BD"/>
    <w:rPr>
      <w:rFonts w:ascii="Segoe UI" w:hAnsi="Segoe UI" w:cs="Segoe UI"/>
      <w:sz w:val="18"/>
      <w:szCs w:val="18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1151</Words>
  <Characters>6335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Trejos</dc:creator>
  <cp:keywords/>
  <dc:description/>
  <cp:lastModifiedBy>Maricela Chaves Vargas</cp:lastModifiedBy>
  <cp:revision>8</cp:revision>
  <cp:lastPrinted>2019-01-22T21:02:00Z</cp:lastPrinted>
  <dcterms:created xsi:type="dcterms:W3CDTF">2019-01-22T20:15:00Z</dcterms:created>
  <dcterms:modified xsi:type="dcterms:W3CDTF">2019-01-22T21:47:00Z</dcterms:modified>
</cp:coreProperties>
</file>