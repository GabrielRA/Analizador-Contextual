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B39C5" w14:textId="77777777" w:rsidR="008E15A4" w:rsidRDefault="004E11A8">
      <w:pPr>
        <w:spacing w:after="0"/>
        <w:jc w:val="center"/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TECNOLÓGICO DE COSTA RICA</w:t>
      </w:r>
    </w:p>
    <w:p w14:paraId="2BE4262A" w14:textId="77777777" w:rsidR="008E15A4" w:rsidRDefault="004E11A8">
      <w:pPr>
        <w:spacing w:after="0"/>
        <w:jc w:val="center"/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Escuela de Ingeniería en Computación</w:t>
      </w:r>
    </w:p>
    <w:p w14:paraId="6A98ECCD" w14:textId="77777777" w:rsidR="008E15A4" w:rsidRDefault="004E11A8">
      <w:pPr>
        <w:spacing w:after="0"/>
        <w:jc w:val="center"/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Proyecto de Ingeniería de Software</w:t>
      </w:r>
    </w:p>
    <w:p w14:paraId="07C1629F" w14:textId="77777777" w:rsidR="008E15A4" w:rsidRDefault="008E15A4">
      <w:pPr>
        <w:spacing w:after="0"/>
        <w:rPr>
          <w:rFonts w:ascii="Questrial" w:eastAsia="Questrial" w:hAnsi="Questrial" w:cs="Questrial"/>
          <w:sz w:val="28"/>
          <w:szCs w:val="28"/>
        </w:rPr>
      </w:pPr>
    </w:p>
    <w:p w14:paraId="20F121B0" w14:textId="77777777" w:rsidR="008E15A4" w:rsidRDefault="008E15A4">
      <w:pPr>
        <w:spacing w:after="0"/>
        <w:jc w:val="center"/>
        <w:rPr>
          <w:rFonts w:ascii="Questrial" w:eastAsia="Questrial" w:hAnsi="Questrial" w:cs="Questrial"/>
          <w:sz w:val="28"/>
          <w:szCs w:val="28"/>
        </w:rPr>
      </w:pPr>
    </w:p>
    <w:p w14:paraId="5DA6320E" w14:textId="77777777" w:rsidR="008E15A4" w:rsidRDefault="008E15A4">
      <w:pPr>
        <w:spacing w:after="0"/>
        <w:jc w:val="center"/>
        <w:rPr>
          <w:rFonts w:ascii="Questrial" w:eastAsia="Questrial" w:hAnsi="Questrial" w:cs="Questrial"/>
          <w:sz w:val="28"/>
          <w:szCs w:val="28"/>
        </w:rPr>
      </w:pPr>
    </w:p>
    <w:p w14:paraId="4BDB2A1D" w14:textId="77777777" w:rsidR="008E15A4" w:rsidRDefault="004E11A8">
      <w:pPr>
        <w:spacing w:after="0"/>
        <w:jc w:val="center"/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Profesora:</w:t>
      </w:r>
    </w:p>
    <w:p w14:paraId="31EB6B02" w14:textId="77777777" w:rsidR="008E15A4" w:rsidRDefault="004E11A8">
      <w:pPr>
        <w:spacing w:after="0"/>
        <w:jc w:val="center"/>
        <w:rPr>
          <w:rFonts w:ascii="Questrial" w:eastAsia="Questrial" w:hAnsi="Questrial" w:cs="Questrial"/>
          <w:sz w:val="28"/>
          <w:szCs w:val="28"/>
        </w:rPr>
      </w:pPr>
      <w:r>
        <w:rPr>
          <w:rFonts w:ascii="Questrial" w:eastAsia="Questrial" w:hAnsi="Questrial" w:cs="Questrial"/>
          <w:sz w:val="28"/>
          <w:szCs w:val="28"/>
        </w:rPr>
        <w:t>Maria Estrada</w:t>
      </w:r>
    </w:p>
    <w:p w14:paraId="2F7508B7" w14:textId="77777777" w:rsidR="008E15A4" w:rsidRDefault="008E15A4">
      <w:pPr>
        <w:spacing w:after="0"/>
        <w:jc w:val="center"/>
        <w:rPr>
          <w:rFonts w:ascii="Questrial" w:eastAsia="Questrial" w:hAnsi="Questrial" w:cs="Questrial"/>
          <w:sz w:val="28"/>
          <w:szCs w:val="28"/>
        </w:rPr>
      </w:pPr>
    </w:p>
    <w:p w14:paraId="37DC17EB" w14:textId="77777777" w:rsidR="008E15A4" w:rsidRDefault="008E15A4">
      <w:pPr>
        <w:spacing w:after="0"/>
        <w:jc w:val="center"/>
        <w:rPr>
          <w:rFonts w:ascii="Questrial" w:eastAsia="Questrial" w:hAnsi="Questrial" w:cs="Questrial"/>
          <w:sz w:val="28"/>
          <w:szCs w:val="28"/>
        </w:rPr>
      </w:pPr>
    </w:p>
    <w:p w14:paraId="118E5822" w14:textId="77777777" w:rsidR="008E15A4" w:rsidRDefault="008E15A4">
      <w:pPr>
        <w:spacing w:after="0"/>
        <w:jc w:val="center"/>
        <w:rPr>
          <w:rFonts w:ascii="Questrial" w:eastAsia="Questrial" w:hAnsi="Questrial" w:cs="Questrial"/>
          <w:sz w:val="28"/>
          <w:szCs w:val="28"/>
        </w:rPr>
      </w:pPr>
    </w:p>
    <w:p w14:paraId="1CD7C7F3" w14:textId="77777777" w:rsidR="008E15A4" w:rsidRDefault="004E11A8">
      <w:pPr>
        <w:spacing w:after="0"/>
        <w:jc w:val="center"/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Entrega 1:</w:t>
      </w:r>
    </w:p>
    <w:p w14:paraId="1D1E8694" w14:textId="77777777" w:rsidR="008E15A4" w:rsidDel="00675BA1" w:rsidRDefault="004E11A8">
      <w:pPr>
        <w:spacing w:after="0"/>
        <w:jc w:val="center"/>
        <w:rPr>
          <w:del w:id="0" w:author="Ignacio Trejos" w:date="2019-01-12T12:34:00Z"/>
          <w:sz w:val="25"/>
          <w:szCs w:val="25"/>
        </w:rPr>
      </w:pPr>
      <w:del w:id="1" w:author="Ignacio Trejos" w:date="2019-01-12T12:34:00Z">
        <w:r w:rsidDel="00675BA1">
          <w:rPr>
            <w:sz w:val="25"/>
            <w:szCs w:val="25"/>
          </w:rPr>
          <w:delText xml:space="preserve">Resumen técnico </w:delText>
        </w:r>
      </w:del>
    </w:p>
    <w:p w14:paraId="371D9250" w14:textId="77777777" w:rsidR="00675BA1" w:rsidRDefault="004E11A8">
      <w:pPr>
        <w:spacing w:after="0"/>
        <w:jc w:val="center"/>
        <w:rPr>
          <w:ins w:id="2" w:author="Ignacio Trejos" w:date="2019-01-12T12:34:00Z"/>
          <w:sz w:val="25"/>
          <w:szCs w:val="25"/>
          <w:lang w:val="es-CR"/>
        </w:rPr>
      </w:pPr>
      <w:del w:id="3" w:author="Ignacio Trejos" w:date="2019-01-12T12:34:00Z">
        <w:r w:rsidDel="00675BA1">
          <w:rPr>
            <w:sz w:val="25"/>
            <w:szCs w:val="25"/>
          </w:rPr>
          <w:delText>de Lenguaje Triángulo</w:delText>
        </w:r>
      </w:del>
      <w:ins w:id="4" w:author="Ignacio Trejos" w:date="2019-01-12T12:34:00Z">
        <w:r w:rsidR="00675BA1">
          <w:rPr>
            <w:sz w:val="25"/>
            <w:szCs w:val="25"/>
          </w:rPr>
          <w:t>Analizador contextual de Tr</w:t>
        </w:r>
        <w:r w:rsidR="00675BA1">
          <w:rPr>
            <w:sz w:val="25"/>
            <w:szCs w:val="25"/>
            <w:lang w:val="es-CR"/>
          </w:rPr>
          <w:t>iángulo:</w:t>
        </w:r>
      </w:ins>
    </w:p>
    <w:p w14:paraId="0482E9E6" w14:textId="77777777" w:rsidR="008E15A4" w:rsidRPr="00675BA1" w:rsidRDefault="00675BA1">
      <w:pPr>
        <w:spacing w:after="0"/>
        <w:jc w:val="center"/>
        <w:rPr>
          <w:rFonts w:ascii="Questrial" w:eastAsia="Questrial" w:hAnsi="Questrial" w:cs="Questrial"/>
          <w:sz w:val="29"/>
          <w:szCs w:val="29"/>
          <w:lang w:val="es-CR"/>
          <w:rPrChange w:id="5" w:author="Ignacio Trejos" w:date="2019-01-12T12:34:00Z">
            <w:rPr>
              <w:rFonts w:ascii="Questrial" w:eastAsia="Questrial" w:hAnsi="Questrial" w:cs="Questrial"/>
              <w:sz w:val="29"/>
              <w:szCs w:val="29"/>
            </w:rPr>
          </w:rPrChange>
        </w:rPr>
      </w:pPr>
      <w:ins w:id="6" w:author="Ignacio Trejos" w:date="2019-01-12T12:34:00Z">
        <w:r>
          <w:rPr>
            <w:sz w:val="25"/>
            <w:szCs w:val="25"/>
            <w:lang w:val="es-CR"/>
          </w:rPr>
          <w:t>Plan de pruebas de software</w:t>
        </w:r>
      </w:ins>
    </w:p>
    <w:p w14:paraId="2D53C012" w14:textId="77777777" w:rsidR="008E15A4" w:rsidRDefault="008E15A4">
      <w:pPr>
        <w:spacing w:after="0"/>
        <w:jc w:val="center"/>
        <w:rPr>
          <w:rFonts w:ascii="Questrial" w:eastAsia="Questrial" w:hAnsi="Questrial" w:cs="Questrial"/>
          <w:sz w:val="28"/>
          <w:szCs w:val="28"/>
        </w:rPr>
      </w:pPr>
    </w:p>
    <w:p w14:paraId="00FC5021" w14:textId="77777777" w:rsidR="008E15A4" w:rsidRDefault="008E15A4">
      <w:pPr>
        <w:spacing w:after="0"/>
        <w:jc w:val="center"/>
        <w:rPr>
          <w:rFonts w:ascii="Questrial" w:eastAsia="Questrial" w:hAnsi="Questrial" w:cs="Questrial"/>
          <w:sz w:val="28"/>
          <w:szCs w:val="28"/>
        </w:rPr>
      </w:pPr>
    </w:p>
    <w:p w14:paraId="6A9AB071" w14:textId="77777777" w:rsidR="008E15A4" w:rsidRDefault="008E15A4">
      <w:pPr>
        <w:spacing w:after="0"/>
        <w:jc w:val="center"/>
        <w:rPr>
          <w:rFonts w:ascii="Questrial" w:eastAsia="Questrial" w:hAnsi="Questrial" w:cs="Questrial"/>
          <w:sz w:val="28"/>
          <w:szCs w:val="28"/>
        </w:rPr>
      </w:pPr>
    </w:p>
    <w:p w14:paraId="4B6FD091" w14:textId="77777777" w:rsidR="008E15A4" w:rsidRDefault="008E15A4">
      <w:pPr>
        <w:spacing w:after="0"/>
        <w:jc w:val="center"/>
        <w:rPr>
          <w:rFonts w:ascii="Questrial" w:eastAsia="Questrial" w:hAnsi="Questrial" w:cs="Questrial"/>
          <w:sz w:val="28"/>
          <w:szCs w:val="28"/>
        </w:rPr>
      </w:pPr>
    </w:p>
    <w:p w14:paraId="1BA13719" w14:textId="77777777" w:rsidR="008E15A4" w:rsidRDefault="004E11A8">
      <w:pPr>
        <w:spacing w:after="0"/>
        <w:jc w:val="center"/>
        <w:rPr>
          <w:rFonts w:ascii="Questrial" w:eastAsia="Questrial" w:hAnsi="Questrial" w:cs="Questrial"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Estudiantes:</w:t>
      </w:r>
    </w:p>
    <w:p w14:paraId="12CB8D8E" w14:textId="77777777" w:rsidR="008E15A4" w:rsidRDefault="004E11A8">
      <w:pPr>
        <w:spacing w:after="0"/>
        <w:jc w:val="center"/>
        <w:rPr>
          <w:rFonts w:ascii="Questrial" w:eastAsia="Questrial" w:hAnsi="Questrial" w:cs="Questrial"/>
          <w:sz w:val="28"/>
          <w:szCs w:val="28"/>
        </w:rPr>
      </w:pPr>
      <w:r>
        <w:rPr>
          <w:rFonts w:ascii="Questrial" w:eastAsia="Questrial" w:hAnsi="Questrial" w:cs="Questrial"/>
          <w:sz w:val="28"/>
          <w:szCs w:val="28"/>
        </w:rPr>
        <w:t xml:space="preserve">Christian </w:t>
      </w:r>
      <w:del w:id="7" w:author="Ignacio Trejos" w:date="2019-01-12T12:34:00Z">
        <w:r w:rsidDel="00675BA1">
          <w:rPr>
            <w:rFonts w:ascii="Questrial" w:eastAsia="Questrial" w:hAnsi="Questrial" w:cs="Questrial"/>
            <w:sz w:val="28"/>
            <w:szCs w:val="28"/>
          </w:rPr>
          <w:delText>Leon</w:delText>
        </w:r>
      </w:del>
      <w:ins w:id="8" w:author="Ignacio Trejos" w:date="2019-01-12T12:34:00Z">
        <w:r w:rsidR="00675BA1">
          <w:rPr>
            <w:rFonts w:ascii="Questrial" w:eastAsia="Questrial" w:hAnsi="Questrial" w:cs="Questrial"/>
            <w:sz w:val="28"/>
            <w:szCs w:val="28"/>
          </w:rPr>
          <w:t>León</w:t>
        </w:r>
      </w:ins>
      <w:r>
        <w:rPr>
          <w:rFonts w:ascii="Questrial" w:eastAsia="Questrial" w:hAnsi="Questrial" w:cs="Questrial"/>
          <w:sz w:val="28"/>
          <w:szCs w:val="28"/>
        </w:rPr>
        <w:t xml:space="preserve"> Guevara - 2013371982</w:t>
      </w:r>
    </w:p>
    <w:p w14:paraId="26024167" w14:textId="77777777" w:rsidR="008E15A4" w:rsidRDefault="004E11A8">
      <w:pPr>
        <w:spacing w:after="0"/>
        <w:jc w:val="center"/>
        <w:rPr>
          <w:rFonts w:ascii="Questrial" w:eastAsia="Questrial" w:hAnsi="Questrial" w:cs="Questrial"/>
          <w:sz w:val="28"/>
          <w:szCs w:val="28"/>
        </w:rPr>
      </w:pPr>
      <w:r>
        <w:rPr>
          <w:rFonts w:ascii="Questrial" w:eastAsia="Questrial" w:hAnsi="Questrial" w:cs="Questrial"/>
          <w:sz w:val="28"/>
          <w:szCs w:val="28"/>
        </w:rPr>
        <w:t>Gabriel Ramírez Ramírez - 201020244</w:t>
      </w:r>
    </w:p>
    <w:p w14:paraId="3F93C477" w14:textId="77777777" w:rsidR="008E15A4" w:rsidRDefault="008E15A4">
      <w:pPr>
        <w:spacing w:after="0"/>
        <w:jc w:val="center"/>
        <w:rPr>
          <w:rFonts w:ascii="Questrial" w:eastAsia="Questrial" w:hAnsi="Questrial" w:cs="Questrial"/>
          <w:sz w:val="28"/>
          <w:szCs w:val="28"/>
        </w:rPr>
      </w:pPr>
    </w:p>
    <w:p w14:paraId="22E4DDFA" w14:textId="77777777" w:rsidR="008E15A4" w:rsidRDefault="008E15A4">
      <w:pPr>
        <w:spacing w:after="0"/>
        <w:jc w:val="center"/>
        <w:rPr>
          <w:rFonts w:ascii="Questrial" w:eastAsia="Questrial" w:hAnsi="Questrial" w:cs="Questrial"/>
          <w:sz w:val="28"/>
          <w:szCs w:val="28"/>
        </w:rPr>
      </w:pPr>
    </w:p>
    <w:p w14:paraId="41248401" w14:textId="77777777" w:rsidR="008E15A4" w:rsidRDefault="008E15A4">
      <w:pPr>
        <w:spacing w:after="0"/>
        <w:jc w:val="center"/>
        <w:rPr>
          <w:rFonts w:ascii="Questrial" w:eastAsia="Questrial" w:hAnsi="Questrial" w:cs="Questrial"/>
          <w:sz w:val="28"/>
          <w:szCs w:val="28"/>
        </w:rPr>
      </w:pPr>
    </w:p>
    <w:p w14:paraId="30E8FF71" w14:textId="77777777" w:rsidR="008E15A4" w:rsidRDefault="008E15A4">
      <w:pPr>
        <w:spacing w:after="0"/>
        <w:jc w:val="center"/>
        <w:rPr>
          <w:rFonts w:ascii="Questrial" w:eastAsia="Questrial" w:hAnsi="Questrial" w:cs="Questrial"/>
          <w:sz w:val="28"/>
          <w:szCs w:val="28"/>
        </w:rPr>
      </w:pPr>
    </w:p>
    <w:p w14:paraId="759C6D29" w14:textId="77777777" w:rsidR="008E15A4" w:rsidRDefault="004E11A8">
      <w:pPr>
        <w:spacing w:after="0"/>
        <w:jc w:val="center"/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Fecha de entrega:</w:t>
      </w:r>
    </w:p>
    <w:p w14:paraId="0D14B94E" w14:textId="77777777" w:rsidR="008E15A4" w:rsidRDefault="004E11A8">
      <w:pPr>
        <w:spacing w:after="0"/>
        <w:jc w:val="center"/>
        <w:rPr>
          <w:rFonts w:ascii="Questrial" w:eastAsia="Questrial" w:hAnsi="Questrial" w:cs="Questrial"/>
          <w:sz w:val="28"/>
          <w:szCs w:val="28"/>
        </w:rPr>
      </w:pPr>
      <w:r>
        <w:rPr>
          <w:rFonts w:ascii="Questrial" w:eastAsia="Questrial" w:hAnsi="Questrial" w:cs="Questrial"/>
          <w:sz w:val="28"/>
          <w:szCs w:val="28"/>
        </w:rPr>
        <w:t>22-12-2018</w:t>
      </w:r>
    </w:p>
    <w:p w14:paraId="6F159F1A" w14:textId="77777777" w:rsidR="00BF57C6" w:rsidRDefault="00BF57C6">
      <w:pPr>
        <w:spacing w:after="0"/>
        <w:jc w:val="center"/>
        <w:rPr>
          <w:rFonts w:ascii="Questrial" w:eastAsia="Questrial" w:hAnsi="Questrial" w:cs="Questrial"/>
          <w:sz w:val="28"/>
          <w:szCs w:val="28"/>
        </w:rPr>
      </w:pPr>
    </w:p>
    <w:p w14:paraId="2B85AA5F" w14:textId="77777777" w:rsidR="00BF57C6" w:rsidRDefault="00BF57C6">
      <w:pPr>
        <w:spacing w:after="0"/>
        <w:jc w:val="center"/>
        <w:rPr>
          <w:rFonts w:ascii="Questrial" w:eastAsia="Questrial" w:hAnsi="Questrial" w:cs="Questrial"/>
          <w:sz w:val="28"/>
          <w:szCs w:val="28"/>
        </w:rPr>
      </w:pPr>
    </w:p>
    <w:p w14:paraId="41E5D727" w14:textId="77777777" w:rsidR="008E15A4" w:rsidRDefault="008E15A4">
      <w:pPr>
        <w:spacing w:after="0"/>
        <w:jc w:val="center"/>
        <w:rPr>
          <w:rFonts w:ascii="Questrial" w:eastAsia="Questrial" w:hAnsi="Questrial" w:cs="Questrial"/>
          <w:sz w:val="28"/>
          <w:szCs w:val="28"/>
        </w:rPr>
      </w:pPr>
    </w:p>
    <w:p w14:paraId="297BC870" w14:textId="77777777" w:rsidR="008E15A4" w:rsidRDefault="008E15A4">
      <w:pPr>
        <w:spacing w:after="0" w:line="240" w:lineRule="auto"/>
        <w:rPr>
          <w:rFonts w:ascii="Questrial" w:eastAsia="Questrial" w:hAnsi="Questrial" w:cs="Questrial"/>
          <w:sz w:val="28"/>
          <w:szCs w:val="28"/>
        </w:rPr>
      </w:pPr>
    </w:p>
    <w:p w14:paraId="0CC53F4A" w14:textId="77777777" w:rsidR="008E15A4" w:rsidRDefault="008E15A4">
      <w:pPr>
        <w:spacing w:after="0" w:line="240" w:lineRule="auto"/>
        <w:rPr>
          <w:rFonts w:ascii="Questrial" w:eastAsia="Questrial" w:hAnsi="Questrial" w:cs="Questrial"/>
          <w:sz w:val="28"/>
          <w:szCs w:val="28"/>
        </w:rPr>
      </w:pPr>
    </w:p>
    <w:p w14:paraId="0619C21E" w14:textId="77777777" w:rsidR="008E15A4" w:rsidRDefault="008E15A4">
      <w:pPr>
        <w:spacing w:after="0" w:line="240" w:lineRule="auto"/>
        <w:rPr>
          <w:sz w:val="32"/>
          <w:szCs w:val="32"/>
        </w:rPr>
      </w:pPr>
    </w:p>
    <w:p w14:paraId="2538B046" w14:textId="77777777" w:rsidR="008E15A4" w:rsidRDefault="008E15A4">
      <w:pPr>
        <w:spacing w:after="0" w:line="240" w:lineRule="auto"/>
        <w:rPr>
          <w:color w:val="365F91"/>
        </w:rPr>
      </w:pPr>
    </w:p>
    <w:sdt>
      <w:sdtPr>
        <w:id w:val="-1978905944"/>
        <w:docPartObj>
          <w:docPartGallery w:val="Table of Contents"/>
          <w:docPartUnique/>
        </w:docPartObj>
      </w:sdtPr>
      <w:sdtContent>
        <w:p w14:paraId="0ACF29D3" w14:textId="77777777" w:rsidR="00E22D66" w:rsidRDefault="004E11A8">
          <w:pPr>
            <w:pStyle w:val="TOC1"/>
            <w:tabs>
              <w:tab w:val="right" w:pos="882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3461991" w:history="1">
            <w:r w:rsidR="00E22D66" w:rsidRPr="00447EBF">
              <w:rPr>
                <w:rStyle w:val="Hyperlink"/>
                <w:noProof/>
              </w:rPr>
              <w:t>Información del proyecto</w:t>
            </w:r>
            <w:r w:rsidR="00E22D66">
              <w:rPr>
                <w:noProof/>
                <w:webHidden/>
              </w:rPr>
              <w:tab/>
            </w:r>
            <w:r w:rsidR="00E22D66">
              <w:rPr>
                <w:noProof/>
                <w:webHidden/>
              </w:rPr>
              <w:fldChar w:fldCharType="begin"/>
            </w:r>
            <w:r w:rsidR="00E22D66">
              <w:rPr>
                <w:noProof/>
                <w:webHidden/>
              </w:rPr>
              <w:instrText xml:space="preserve"> PAGEREF _Toc533461991 \h </w:instrText>
            </w:r>
            <w:r w:rsidR="00E22D66">
              <w:rPr>
                <w:noProof/>
                <w:webHidden/>
              </w:rPr>
            </w:r>
            <w:r w:rsidR="00E22D66">
              <w:rPr>
                <w:noProof/>
                <w:webHidden/>
              </w:rPr>
              <w:fldChar w:fldCharType="separate"/>
            </w:r>
            <w:r w:rsidR="008D7703">
              <w:rPr>
                <w:noProof/>
                <w:webHidden/>
              </w:rPr>
              <w:t>3</w:t>
            </w:r>
            <w:r w:rsidR="00E22D66">
              <w:rPr>
                <w:noProof/>
                <w:webHidden/>
              </w:rPr>
              <w:fldChar w:fldCharType="end"/>
            </w:r>
          </w:hyperlink>
        </w:p>
        <w:p w14:paraId="48844690" w14:textId="77777777" w:rsidR="00E22D66" w:rsidRDefault="00460355">
          <w:pPr>
            <w:pStyle w:val="TOC1"/>
            <w:tabs>
              <w:tab w:val="right" w:pos="8828"/>
            </w:tabs>
            <w:rPr>
              <w:noProof/>
            </w:rPr>
          </w:pPr>
          <w:hyperlink w:anchor="_Toc533461992" w:history="1">
            <w:r w:rsidR="00E22D66" w:rsidRPr="00447EBF">
              <w:rPr>
                <w:rStyle w:val="Hyperlink"/>
                <w:noProof/>
              </w:rPr>
              <w:t>Resumen ejecutivo</w:t>
            </w:r>
            <w:r w:rsidR="00E22D66">
              <w:rPr>
                <w:noProof/>
                <w:webHidden/>
              </w:rPr>
              <w:tab/>
            </w:r>
            <w:r w:rsidR="00E22D66">
              <w:rPr>
                <w:noProof/>
                <w:webHidden/>
              </w:rPr>
              <w:fldChar w:fldCharType="begin"/>
            </w:r>
            <w:r w:rsidR="00E22D66">
              <w:rPr>
                <w:noProof/>
                <w:webHidden/>
              </w:rPr>
              <w:instrText xml:space="preserve"> PAGEREF _Toc533461992 \h </w:instrText>
            </w:r>
            <w:r w:rsidR="00E22D66">
              <w:rPr>
                <w:noProof/>
                <w:webHidden/>
              </w:rPr>
            </w:r>
            <w:r w:rsidR="00E22D66">
              <w:rPr>
                <w:noProof/>
                <w:webHidden/>
              </w:rPr>
              <w:fldChar w:fldCharType="separate"/>
            </w:r>
            <w:r w:rsidR="008D7703">
              <w:rPr>
                <w:noProof/>
                <w:webHidden/>
              </w:rPr>
              <w:t>4</w:t>
            </w:r>
            <w:r w:rsidR="00E22D66">
              <w:rPr>
                <w:noProof/>
                <w:webHidden/>
              </w:rPr>
              <w:fldChar w:fldCharType="end"/>
            </w:r>
          </w:hyperlink>
        </w:p>
        <w:p w14:paraId="1593E406" w14:textId="77777777" w:rsidR="00E22D66" w:rsidRDefault="00460355">
          <w:pPr>
            <w:pStyle w:val="TOC1"/>
            <w:tabs>
              <w:tab w:val="right" w:pos="8828"/>
            </w:tabs>
            <w:rPr>
              <w:noProof/>
            </w:rPr>
          </w:pPr>
          <w:hyperlink w:anchor="_Toc533461993" w:history="1">
            <w:r w:rsidR="00E22D66" w:rsidRPr="00447EBF">
              <w:rPr>
                <w:rStyle w:val="Hyperlink"/>
                <w:noProof/>
              </w:rPr>
              <w:t>Alcance de las pruebas</w:t>
            </w:r>
            <w:r w:rsidR="00E22D66">
              <w:rPr>
                <w:noProof/>
                <w:webHidden/>
              </w:rPr>
              <w:tab/>
            </w:r>
            <w:r w:rsidR="00E22D66">
              <w:rPr>
                <w:noProof/>
                <w:webHidden/>
              </w:rPr>
              <w:fldChar w:fldCharType="begin"/>
            </w:r>
            <w:r w:rsidR="00E22D66">
              <w:rPr>
                <w:noProof/>
                <w:webHidden/>
              </w:rPr>
              <w:instrText xml:space="preserve"> PAGEREF _Toc533461993 \h </w:instrText>
            </w:r>
            <w:r w:rsidR="00E22D66">
              <w:rPr>
                <w:noProof/>
                <w:webHidden/>
              </w:rPr>
            </w:r>
            <w:r w:rsidR="00E22D66">
              <w:rPr>
                <w:noProof/>
                <w:webHidden/>
              </w:rPr>
              <w:fldChar w:fldCharType="separate"/>
            </w:r>
            <w:r w:rsidR="008D7703">
              <w:rPr>
                <w:noProof/>
                <w:webHidden/>
              </w:rPr>
              <w:t>4</w:t>
            </w:r>
            <w:r w:rsidR="00E22D66">
              <w:rPr>
                <w:noProof/>
                <w:webHidden/>
              </w:rPr>
              <w:fldChar w:fldCharType="end"/>
            </w:r>
          </w:hyperlink>
        </w:p>
        <w:p w14:paraId="659F6842" w14:textId="77777777" w:rsidR="00E22D66" w:rsidRDefault="00460355">
          <w:pPr>
            <w:pStyle w:val="TOC2"/>
            <w:tabs>
              <w:tab w:val="right" w:pos="8828"/>
            </w:tabs>
            <w:rPr>
              <w:noProof/>
            </w:rPr>
          </w:pPr>
          <w:hyperlink w:anchor="_Toc533461994" w:history="1">
            <w:r w:rsidR="00E22D66" w:rsidRPr="00447EBF">
              <w:rPr>
                <w:rStyle w:val="Hyperlink"/>
                <w:noProof/>
              </w:rPr>
              <w:t>Elementos de pruebas</w:t>
            </w:r>
            <w:r w:rsidR="00E22D66">
              <w:rPr>
                <w:noProof/>
                <w:webHidden/>
              </w:rPr>
              <w:tab/>
            </w:r>
            <w:r w:rsidR="00E22D66">
              <w:rPr>
                <w:noProof/>
                <w:webHidden/>
              </w:rPr>
              <w:fldChar w:fldCharType="begin"/>
            </w:r>
            <w:r w:rsidR="00E22D66">
              <w:rPr>
                <w:noProof/>
                <w:webHidden/>
              </w:rPr>
              <w:instrText xml:space="preserve"> PAGEREF _Toc533461994 \h </w:instrText>
            </w:r>
            <w:r w:rsidR="00E22D66">
              <w:rPr>
                <w:noProof/>
                <w:webHidden/>
              </w:rPr>
            </w:r>
            <w:r w:rsidR="00E22D66">
              <w:rPr>
                <w:noProof/>
                <w:webHidden/>
              </w:rPr>
              <w:fldChar w:fldCharType="separate"/>
            </w:r>
            <w:r w:rsidR="008D7703">
              <w:rPr>
                <w:noProof/>
                <w:webHidden/>
              </w:rPr>
              <w:t>4</w:t>
            </w:r>
            <w:r w:rsidR="00E22D66">
              <w:rPr>
                <w:noProof/>
                <w:webHidden/>
              </w:rPr>
              <w:fldChar w:fldCharType="end"/>
            </w:r>
          </w:hyperlink>
        </w:p>
        <w:p w14:paraId="2F6FA104" w14:textId="77777777" w:rsidR="00E22D66" w:rsidRDefault="00460355">
          <w:pPr>
            <w:pStyle w:val="TOC2"/>
            <w:tabs>
              <w:tab w:val="right" w:pos="8828"/>
            </w:tabs>
            <w:rPr>
              <w:noProof/>
            </w:rPr>
          </w:pPr>
          <w:hyperlink w:anchor="_Toc533461995" w:history="1">
            <w:r w:rsidR="00E22D66" w:rsidRPr="00447EBF">
              <w:rPr>
                <w:rStyle w:val="Hyperlink"/>
                <w:noProof/>
              </w:rPr>
              <w:t>Pruebas de regresión</w:t>
            </w:r>
            <w:r w:rsidR="00E22D66">
              <w:rPr>
                <w:noProof/>
                <w:webHidden/>
              </w:rPr>
              <w:tab/>
            </w:r>
            <w:r w:rsidR="00E22D66">
              <w:rPr>
                <w:noProof/>
                <w:webHidden/>
              </w:rPr>
              <w:fldChar w:fldCharType="begin"/>
            </w:r>
            <w:r w:rsidR="00E22D66">
              <w:rPr>
                <w:noProof/>
                <w:webHidden/>
              </w:rPr>
              <w:instrText xml:space="preserve"> PAGEREF _Toc533461995 \h </w:instrText>
            </w:r>
            <w:r w:rsidR="00E22D66">
              <w:rPr>
                <w:noProof/>
                <w:webHidden/>
              </w:rPr>
            </w:r>
            <w:r w:rsidR="00E22D66">
              <w:rPr>
                <w:noProof/>
                <w:webHidden/>
              </w:rPr>
              <w:fldChar w:fldCharType="separate"/>
            </w:r>
            <w:r w:rsidR="008D7703">
              <w:rPr>
                <w:noProof/>
                <w:webHidden/>
              </w:rPr>
              <w:t>5</w:t>
            </w:r>
            <w:r w:rsidR="00E22D66">
              <w:rPr>
                <w:noProof/>
                <w:webHidden/>
              </w:rPr>
              <w:fldChar w:fldCharType="end"/>
            </w:r>
          </w:hyperlink>
        </w:p>
        <w:p w14:paraId="6880E5A6" w14:textId="77777777" w:rsidR="00E22D66" w:rsidRDefault="00460355">
          <w:pPr>
            <w:pStyle w:val="TOC2"/>
            <w:tabs>
              <w:tab w:val="right" w:pos="8828"/>
            </w:tabs>
            <w:rPr>
              <w:noProof/>
            </w:rPr>
          </w:pPr>
          <w:hyperlink w:anchor="_Toc533461996" w:history="1">
            <w:r w:rsidR="00E22D66" w:rsidRPr="00447EBF">
              <w:rPr>
                <w:rStyle w:val="Hyperlink"/>
                <w:noProof/>
              </w:rPr>
              <w:t>Funcionalidades a no probar</w:t>
            </w:r>
            <w:r w:rsidR="00E22D66">
              <w:rPr>
                <w:noProof/>
                <w:webHidden/>
              </w:rPr>
              <w:tab/>
            </w:r>
            <w:r w:rsidR="00E22D66">
              <w:rPr>
                <w:noProof/>
                <w:webHidden/>
              </w:rPr>
              <w:fldChar w:fldCharType="begin"/>
            </w:r>
            <w:r w:rsidR="00E22D66">
              <w:rPr>
                <w:noProof/>
                <w:webHidden/>
              </w:rPr>
              <w:instrText xml:space="preserve"> PAGEREF _Toc533461996 \h </w:instrText>
            </w:r>
            <w:r w:rsidR="00E22D66">
              <w:rPr>
                <w:noProof/>
                <w:webHidden/>
              </w:rPr>
            </w:r>
            <w:r w:rsidR="00E22D66">
              <w:rPr>
                <w:noProof/>
                <w:webHidden/>
              </w:rPr>
              <w:fldChar w:fldCharType="separate"/>
            </w:r>
            <w:r w:rsidR="008D7703">
              <w:rPr>
                <w:noProof/>
                <w:webHidden/>
              </w:rPr>
              <w:t>5</w:t>
            </w:r>
            <w:r w:rsidR="00E22D66">
              <w:rPr>
                <w:noProof/>
                <w:webHidden/>
              </w:rPr>
              <w:fldChar w:fldCharType="end"/>
            </w:r>
          </w:hyperlink>
        </w:p>
        <w:p w14:paraId="33F71149" w14:textId="77777777" w:rsidR="00E22D66" w:rsidRDefault="00460355">
          <w:pPr>
            <w:pStyle w:val="TOC2"/>
            <w:tabs>
              <w:tab w:val="right" w:pos="8828"/>
            </w:tabs>
            <w:rPr>
              <w:noProof/>
            </w:rPr>
          </w:pPr>
          <w:hyperlink w:anchor="_Toc533461997" w:history="1">
            <w:r w:rsidR="00E22D66" w:rsidRPr="00447EBF">
              <w:rPr>
                <w:rStyle w:val="Hyperlink"/>
                <w:noProof/>
              </w:rPr>
              <w:t>Enfoque de pruebas (estrategia)</w:t>
            </w:r>
            <w:r w:rsidR="00E22D66">
              <w:rPr>
                <w:noProof/>
                <w:webHidden/>
              </w:rPr>
              <w:tab/>
            </w:r>
            <w:r w:rsidR="00E22D66">
              <w:rPr>
                <w:noProof/>
                <w:webHidden/>
              </w:rPr>
              <w:fldChar w:fldCharType="begin"/>
            </w:r>
            <w:r w:rsidR="00E22D66">
              <w:rPr>
                <w:noProof/>
                <w:webHidden/>
              </w:rPr>
              <w:instrText xml:space="preserve"> PAGEREF _Toc533461997 \h </w:instrText>
            </w:r>
            <w:r w:rsidR="00E22D66">
              <w:rPr>
                <w:noProof/>
                <w:webHidden/>
              </w:rPr>
            </w:r>
            <w:r w:rsidR="00E22D66">
              <w:rPr>
                <w:noProof/>
                <w:webHidden/>
              </w:rPr>
              <w:fldChar w:fldCharType="separate"/>
            </w:r>
            <w:r w:rsidR="008D7703">
              <w:rPr>
                <w:noProof/>
                <w:webHidden/>
              </w:rPr>
              <w:t>6</w:t>
            </w:r>
            <w:r w:rsidR="00E22D66">
              <w:rPr>
                <w:noProof/>
                <w:webHidden/>
              </w:rPr>
              <w:fldChar w:fldCharType="end"/>
            </w:r>
          </w:hyperlink>
        </w:p>
        <w:p w14:paraId="285EDA4A" w14:textId="77777777" w:rsidR="00E22D66" w:rsidRDefault="00460355">
          <w:pPr>
            <w:pStyle w:val="TOC3"/>
            <w:tabs>
              <w:tab w:val="right" w:pos="8828"/>
            </w:tabs>
            <w:rPr>
              <w:noProof/>
            </w:rPr>
          </w:pPr>
          <w:hyperlink w:anchor="_Toc533461998" w:history="1">
            <w:r w:rsidR="00E22D66" w:rsidRPr="00447EBF">
              <w:rPr>
                <w:rStyle w:val="Hyperlink"/>
                <w:noProof/>
              </w:rPr>
              <w:t>Pruebas funcionales</w:t>
            </w:r>
            <w:r w:rsidR="00E22D66">
              <w:rPr>
                <w:noProof/>
                <w:webHidden/>
              </w:rPr>
              <w:tab/>
            </w:r>
            <w:r w:rsidR="00E22D66">
              <w:rPr>
                <w:noProof/>
                <w:webHidden/>
              </w:rPr>
              <w:fldChar w:fldCharType="begin"/>
            </w:r>
            <w:r w:rsidR="00E22D66">
              <w:rPr>
                <w:noProof/>
                <w:webHidden/>
              </w:rPr>
              <w:instrText xml:space="preserve"> PAGEREF _Toc533461998 \h </w:instrText>
            </w:r>
            <w:r w:rsidR="00E22D66">
              <w:rPr>
                <w:noProof/>
                <w:webHidden/>
              </w:rPr>
            </w:r>
            <w:r w:rsidR="00E22D66">
              <w:rPr>
                <w:noProof/>
                <w:webHidden/>
              </w:rPr>
              <w:fldChar w:fldCharType="separate"/>
            </w:r>
            <w:r w:rsidR="008D7703">
              <w:rPr>
                <w:noProof/>
                <w:webHidden/>
              </w:rPr>
              <w:t>6</w:t>
            </w:r>
            <w:r w:rsidR="00E22D66">
              <w:rPr>
                <w:noProof/>
                <w:webHidden/>
              </w:rPr>
              <w:fldChar w:fldCharType="end"/>
            </w:r>
          </w:hyperlink>
        </w:p>
        <w:p w14:paraId="59E90845" w14:textId="77777777" w:rsidR="00E22D66" w:rsidRDefault="00460355">
          <w:pPr>
            <w:pStyle w:val="TOC3"/>
            <w:tabs>
              <w:tab w:val="right" w:pos="8828"/>
            </w:tabs>
            <w:rPr>
              <w:noProof/>
            </w:rPr>
          </w:pPr>
          <w:hyperlink w:anchor="_Toc533461999" w:history="1">
            <w:r w:rsidR="00E22D66" w:rsidRPr="00447EBF">
              <w:rPr>
                <w:rStyle w:val="Hyperlink"/>
                <w:noProof/>
              </w:rPr>
              <w:t>Pruebas no funcionales</w:t>
            </w:r>
            <w:r w:rsidR="00E22D66">
              <w:rPr>
                <w:noProof/>
                <w:webHidden/>
              </w:rPr>
              <w:tab/>
            </w:r>
            <w:r w:rsidR="00E22D66">
              <w:rPr>
                <w:noProof/>
                <w:webHidden/>
              </w:rPr>
              <w:fldChar w:fldCharType="begin"/>
            </w:r>
            <w:r w:rsidR="00E22D66">
              <w:rPr>
                <w:noProof/>
                <w:webHidden/>
              </w:rPr>
              <w:instrText xml:space="preserve"> PAGEREF _Toc533461999 \h </w:instrText>
            </w:r>
            <w:r w:rsidR="00E22D66">
              <w:rPr>
                <w:noProof/>
                <w:webHidden/>
              </w:rPr>
            </w:r>
            <w:r w:rsidR="00E22D66">
              <w:rPr>
                <w:noProof/>
                <w:webHidden/>
              </w:rPr>
              <w:fldChar w:fldCharType="separate"/>
            </w:r>
            <w:r w:rsidR="008D7703">
              <w:rPr>
                <w:noProof/>
                <w:webHidden/>
              </w:rPr>
              <w:t>6</w:t>
            </w:r>
            <w:r w:rsidR="00E22D66">
              <w:rPr>
                <w:noProof/>
                <w:webHidden/>
              </w:rPr>
              <w:fldChar w:fldCharType="end"/>
            </w:r>
          </w:hyperlink>
        </w:p>
        <w:p w14:paraId="5BEF3288" w14:textId="77777777" w:rsidR="00E22D66" w:rsidRDefault="00460355">
          <w:pPr>
            <w:pStyle w:val="TOC1"/>
            <w:tabs>
              <w:tab w:val="right" w:pos="8828"/>
            </w:tabs>
            <w:rPr>
              <w:noProof/>
            </w:rPr>
          </w:pPr>
          <w:hyperlink w:anchor="_Toc533462000" w:history="1">
            <w:r w:rsidR="00E22D66" w:rsidRPr="00447EBF">
              <w:rPr>
                <w:rStyle w:val="Hyperlink"/>
                <w:noProof/>
              </w:rPr>
              <w:t>Criterios de aceptación o rechazo</w:t>
            </w:r>
            <w:r w:rsidR="00E22D66">
              <w:rPr>
                <w:noProof/>
                <w:webHidden/>
              </w:rPr>
              <w:tab/>
            </w:r>
            <w:r w:rsidR="00E22D66">
              <w:rPr>
                <w:noProof/>
                <w:webHidden/>
              </w:rPr>
              <w:fldChar w:fldCharType="begin"/>
            </w:r>
            <w:r w:rsidR="00E22D66">
              <w:rPr>
                <w:noProof/>
                <w:webHidden/>
              </w:rPr>
              <w:instrText xml:space="preserve"> PAGEREF _Toc533462000 \h </w:instrText>
            </w:r>
            <w:r w:rsidR="00E22D66">
              <w:rPr>
                <w:noProof/>
                <w:webHidden/>
              </w:rPr>
            </w:r>
            <w:r w:rsidR="00E22D66">
              <w:rPr>
                <w:noProof/>
                <w:webHidden/>
              </w:rPr>
              <w:fldChar w:fldCharType="separate"/>
            </w:r>
            <w:r w:rsidR="008D7703">
              <w:rPr>
                <w:noProof/>
                <w:webHidden/>
              </w:rPr>
              <w:t>6</w:t>
            </w:r>
            <w:r w:rsidR="00E22D66">
              <w:rPr>
                <w:noProof/>
                <w:webHidden/>
              </w:rPr>
              <w:fldChar w:fldCharType="end"/>
            </w:r>
          </w:hyperlink>
        </w:p>
        <w:p w14:paraId="027261BA" w14:textId="77777777" w:rsidR="00E22D66" w:rsidRDefault="00460355">
          <w:pPr>
            <w:pStyle w:val="TOC1"/>
            <w:tabs>
              <w:tab w:val="right" w:pos="8828"/>
            </w:tabs>
            <w:rPr>
              <w:noProof/>
            </w:rPr>
          </w:pPr>
          <w:hyperlink w:anchor="_Toc533462001" w:history="1">
            <w:r w:rsidR="00E22D66" w:rsidRPr="00447EBF">
              <w:rPr>
                <w:rStyle w:val="Hyperlink"/>
                <w:noProof/>
              </w:rPr>
              <w:t>Entregables</w:t>
            </w:r>
            <w:r w:rsidR="00E22D66">
              <w:rPr>
                <w:noProof/>
                <w:webHidden/>
              </w:rPr>
              <w:tab/>
            </w:r>
            <w:r w:rsidR="00E22D66">
              <w:rPr>
                <w:noProof/>
                <w:webHidden/>
              </w:rPr>
              <w:fldChar w:fldCharType="begin"/>
            </w:r>
            <w:r w:rsidR="00E22D66">
              <w:rPr>
                <w:noProof/>
                <w:webHidden/>
              </w:rPr>
              <w:instrText xml:space="preserve"> PAGEREF _Toc533462001 \h </w:instrText>
            </w:r>
            <w:r w:rsidR="00E22D66">
              <w:rPr>
                <w:noProof/>
                <w:webHidden/>
              </w:rPr>
            </w:r>
            <w:r w:rsidR="00E22D66">
              <w:rPr>
                <w:noProof/>
                <w:webHidden/>
              </w:rPr>
              <w:fldChar w:fldCharType="separate"/>
            </w:r>
            <w:r w:rsidR="008D7703">
              <w:rPr>
                <w:noProof/>
                <w:webHidden/>
              </w:rPr>
              <w:t>6</w:t>
            </w:r>
            <w:r w:rsidR="00E22D66">
              <w:rPr>
                <w:noProof/>
                <w:webHidden/>
              </w:rPr>
              <w:fldChar w:fldCharType="end"/>
            </w:r>
          </w:hyperlink>
        </w:p>
        <w:p w14:paraId="791BD9A2" w14:textId="77777777" w:rsidR="00E22D66" w:rsidRDefault="00460355">
          <w:pPr>
            <w:pStyle w:val="TOC1"/>
            <w:tabs>
              <w:tab w:val="right" w:pos="8828"/>
            </w:tabs>
            <w:rPr>
              <w:noProof/>
            </w:rPr>
          </w:pPr>
          <w:hyperlink w:anchor="_Toc533462002" w:history="1">
            <w:r w:rsidR="00E22D66" w:rsidRPr="00447EBF">
              <w:rPr>
                <w:rStyle w:val="Hyperlink"/>
                <w:noProof/>
              </w:rPr>
              <w:t>Recursos</w:t>
            </w:r>
            <w:r w:rsidR="00E22D66">
              <w:rPr>
                <w:noProof/>
                <w:webHidden/>
              </w:rPr>
              <w:tab/>
            </w:r>
            <w:r w:rsidR="00E22D66">
              <w:rPr>
                <w:noProof/>
                <w:webHidden/>
              </w:rPr>
              <w:fldChar w:fldCharType="begin"/>
            </w:r>
            <w:r w:rsidR="00E22D66">
              <w:rPr>
                <w:noProof/>
                <w:webHidden/>
              </w:rPr>
              <w:instrText xml:space="preserve"> PAGEREF _Toc533462002 \h </w:instrText>
            </w:r>
            <w:r w:rsidR="00E22D66">
              <w:rPr>
                <w:noProof/>
                <w:webHidden/>
              </w:rPr>
            </w:r>
            <w:r w:rsidR="00E22D66">
              <w:rPr>
                <w:noProof/>
                <w:webHidden/>
              </w:rPr>
              <w:fldChar w:fldCharType="separate"/>
            </w:r>
            <w:r w:rsidR="008D7703">
              <w:rPr>
                <w:noProof/>
                <w:webHidden/>
              </w:rPr>
              <w:t>7</w:t>
            </w:r>
            <w:r w:rsidR="00E22D66">
              <w:rPr>
                <w:noProof/>
                <w:webHidden/>
              </w:rPr>
              <w:fldChar w:fldCharType="end"/>
            </w:r>
          </w:hyperlink>
        </w:p>
        <w:p w14:paraId="3C791D7B" w14:textId="77777777" w:rsidR="00E22D66" w:rsidRDefault="00460355">
          <w:pPr>
            <w:pStyle w:val="TOC2"/>
            <w:tabs>
              <w:tab w:val="right" w:pos="8828"/>
            </w:tabs>
            <w:rPr>
              <w:noProof/>
            </w:rPr>
          </w:pPr>
          <w:hyperlink w:anchor="_Toc533462003" w:history="1">
            <w:r w:rsidR="00E22D66" w:rsidRPr="00447EBF">
              <w:rPr>
                <w:rStyle w:val="Hyperlink"/>
                <w:noProof/>
              </w:rPr>
              <w:t>Requerimientos de entornos – Hardware</w:t>
            </w:r>
            <w:r w:rsidR="00E22D66">
              <w:rPr>
                <w:noProof/>
                <w:webHidden/>
              </w:rPr>
              <w:tab/>
            </w:r>
            <w:r w:rsidR="00E22D66">
              <w:rPr>
                <w:noProof/>
                <w:webHidden/>
              </w:rPr>
              <w:fldChar w:fldCharType="begin"/>
            </w:r>
            <w:r w:rsidR="00E22D66">
              <w:rPr>
                <w:noProof/>
                <w:webHidden/>
              </w:rPr>
              <w:instrText xml:space="preserve"> PAGEREF _Toc533462003 \h </w:instrText>
            </w:r>
            <w:r w:rsidR="00E22D66">
              <w:rPr>
                <w:noProof/>
                <w:webHidden/>
              </w:rPr>
            </w:r>
            <w:r w:rsidR="00E22D66">
              <w:rPr>
                <w:noProof/>
                <w:webHidden/>
              </w:rPr>
              <w:fldChar w:fldCharType="separate"/>
            </w:r>
            <w:r w:rsidR="008D7703">
              <w:rPr>
                <w:noProof/>
                <w:webHidden/>
              </w:rPr>
              <w:t>7</w:t>
            </w:r>
            <w:r w:rsidR="00E22D66">
              <w:rPr>
                <w:noProof/>
                <w:webHidden/>
              </w:rPr>
              <w:fldChar w:fldCharType="end"/>
            </w:r>
          </w:hyperlink>
        </w:p>
        <w:p w14:paraId="0D6CCB62" w14:textId="77777777" w:rsidR="00E22D66" w:rsidRDefault="00460355">
          <w:pPr>
            <w:pStyle w:val="TOC2"/>
            <w:tabs>
              <w:tab w:val="right" w:pos="8828"/>
            </w:tabs>
            <w:rPr>
              <w:noProof/>
            </w:rPr>
          </w:pPr>
          <w:hyperlink w:anchor="_Toc533462004" w:history="1">
            <w:r w:rsidR="00E22D66" w:rsidRPr="00447EBF">
              <w:rPr>
                <w:rStyle w:val="Hyperlink"/>
                <w:noProof/>
              </w:rPr>
              <w:t>Requerimientos de entornos – Software</w:t>
            </w:r>
            <w:r w:rsidR="00E22D66">
              <w:rPr>
                <w:noProof/>
                <w:webHidden/>
              </w:rPr>
              <w:tab/>
            </w:r>
            <w:r w:rsidR="00E22D66">
              <w:rPr>
                <w:noProof/>
                <w:webHidden/>
              </w:rPr>
              <w:fldChar w:fldCharType="begin"/>
            </w:r>
            <w:r w:rsidR="00E22D66">
              <w:rPr>
                <w:noProof/>
                <w:webHidden/>
              </w:rPr>
              <w:instrText xml:space="preserve"> PAGEREF _Toc533462004 \h </w:instrText>
            </w:r>
            <w:r w:rsidR="00E22D66">
              <w:rPr>
                <w:noProof/>
                <w:webHidden/>
              </w:rPr>
            </w:r>
            <w:r w:rsidR="00E22D66">
              <w:rPr>
                <w:noProof/>
                <w:webHidden/>
              </w:rPr>
              <w:fldChar w:fldCharType="separate"/>
            </w:r>
            <w:r w:rsidR="008D7703">
              <w:rPr>
                <w:noProof/>
                <w:webHidden/>
              </w:rPr>
              <w:t>7</w:t>
            </w:r>
            <w:r w:rsidR="00E22D66">
              <w:rPr>
                <w:noProof/>
                <w:webHidden/>
              </w:rPr>
              <w:fldChar w:fldCharType="end"/>
            </w:r>
          </w:hyperlink>
        </w:p>
        <w:p w14:paraId="21C31DF5" w14:textId="77777777" w:rsidR="00E22D66" w:rsidRDefault="00460355">
          <w:pPr>
            <w:pStyle w:val="TOC2"/>
            <w:tabs>
              <w:tab w:val="right" w:pos="8828"/>
            </w:tabs>
            <w:rPr>
              <w:noProof/>
            </w:rPr>
          </w:pPr>
          <w:hyperlink w:anchor="_Toc533462005" w:history="1">
            <w:r w:rsidR="00E22D66" w:rsidRPr="00447EBF">
              <w:rPr>
                <w:rStyle w:val="Hyperlink"/>
                <w:noProof/>
              </w:rPr>
              <w:t>Personal</w:t>
            </w:r>
            <w:r w:rsidR="00E22D66">
              <w:rPr>
                <w:noProof/>
                <w:webHidden/>
              </w:rPr>
              <w:tab/>
            </w:r>
            <w:r w:rsidR="00E22D66">
              <w:rPr>
                <w:noProof/>
                <w:webHidden/>
              </w:rPr>
              <w:fldChar w:fldCharType="begin"/>
            </w:r>
            <w:r w:rsidR="00E22D66">
              <w:rPr>
                <w:noProof/>
                <w:webHidden/>
              </w:rPr>
              <w:instrText xml:space="preserve"> PAGEREF _Toc533462005 \h </w:instrText>
            </w:r>
            <w:r w:rsidR="00E22D66">
              <w:rPr>
                <w:noProof/>
                <w:webHidden/>
              </w:rPr>
            </w:r>
            <w:r w:rsidR="00E22D66">
              <w:rPr>
                <w:noProof/>
                <w:webHidden/>
              </w:rPr>
              <w:fldChar w:fldCharType="separate"/>
            </w:r>
            <w:r w:rsidR="008D7703">
              <w:rPr>
                <w:noProof/>
                <w:webHidden/>
              </w:rPr>
              <w:t>7</w:t>
            </w:r>
            <w:r w:rsidR="00E22D66">
              <w:rPr>
                <w:noProof/>
                <w:webHidden/>
              </w:rPr>
              <w:fldChar w:fldCharType="end"/>
            </w:r>
          </w:hyperlink>
        </w:p>
        <w:p w14:paraId="5561120D" w14:textId="77777777" w:rsidR="00E22D66" w:rsidRDefault="00460355">
          <w:pPr>
            <w:pStyle w:val="TOC2"/>
            <w:tabs>
              <w:tab w:val="right" w:pos="8828"/>
            </w:tabs>
            <w:rPr>
              <w:noProof/>
            </w:rPr>
          </w:pPr>
          <w:hyperlink w:anchor="_Toc533462006" w:history="1">
            <w:r w:rsidR="00E22D66" w:rsidRPr="00447EBF">
              <w:rPr>
                <w:rStyle w:val="Hyperlink"/>
                <w:noProof/>
              </w:rPr>
              <w:t>Herramientas de pruebas requeridas</w:t>
            </w:r>
            <w:r w:rsidR="00E22D66">
              <w:rPr>
                <w:noProof/>
                <w:webHidden/>
              </w:rPr>
              <w:tab/>
            </w:r>
            <w:r w:rsidR="00E22D66">
              <w:rPr>
                <w:noProof/>
                <w:webHidden/>
              </w:rPr>
              <w:fldChar w:fldCharType="begin"/>
            </w:r>
            <w:r w:rsidR="00E22D66">
              <w:rPr>
                <w:noProof/>
                <w:webHidden/>
              </w:rPr>
              <w:instrText xml:space="preserve"> PAGEREF _Toc533462006 \h </w:instrText>
            </w:r>
            <w:r w:rsidR="00E22D66">
              <w:rPr>
                <w:noProof/>
                <w:webHidden/>
              </w:rPr>
            </w:r>
            <w:r w:rsidR="00E22D66">
              <w:rPr>
                <w:noProof/>
                <w:webHidden/>
              </w:rPr>
              <w:fldChar w:fldCharType="separate"/>
            </w:r>
            <w:r w:rsidR="008D7703">
              <w:rPr>
                <w:noProof/>
                <w:webHidden/>
              </w:rPr>
              <w:t>7</w:t>
            </w:r>
            <w:r w:rsidR="00E22D66">
              <w:rPr>
                <w:noProof/>
                <w:webHidden/>
              </w:rPr>
              <w:fldChar w:fldCharType="end"/>
            </w:r>
          </w:hyperlink>
        </w:p>
        <w:p w14:paraId="07FE5298" w14:textId="77777777" w:rsidR="00E22D66" w:rsidRDefault="00460355">
          <w:pPr>
            <w:pStyle w:val="TOC2"/>
            <w:tabs>
              <w:tab w:val="right" w:pos="8828"/>
            </w:tabs>
            <w:rPr>
              <w:noProof/>
            </w:rPr>
          </w:pPr>
          <w:hyperlink w:anchor="_Toc533462007" w:history="1">
            <w:r w:rsidR="00E22D66" w:rsidRPr="00447EBF">
              <w:rPr>
                <w:rStyle w:val="Hyperlink"/>
                <w:noProof/>
              </w:rPr>
              <w:t>Entrenamiento</w:t>
            </w:r>
            <w:r w:rsidR="00E22D66">
              <w:rPr>
                <w:noProof/>
                <w:webHidden/>
              </w:rPr>
              <w:tab/>
            </w:r>
            <w:r w:rsidR="00E22D66">
              <w:rPr>
                <w:noProof/>
                <w:webHidden/>
              </w:rPr>
              <w:fldChar w:fldCharType="begin"/>
            </w:r>
            <w:r w:rsidR="00E22D66">
              <w:rPr>
                <w:noProof/>
                <w:webHidden/>
              </w:rPr>
              <w:instrText xml:space="preserve"> PAGEREF _Toc533462007 \h </w:instrText>
            </w:r>
            <w:r w:rsidR="00E22D66">
              <w:rPr>
                <w:noProof/>
                <w:webHidden/>
              </w:rPr>
            </w:r>
            <w:r w:rsidR="00E22D66">
              <w:rPr>
                <w:noProof/>
                <w:webHidden/>
              </w:rPr>
              <w:fldChar w:fldCharType="separate"/>
            </w:r>
            <w:r w:rsidR="008D7703">
              <w:rPr>
                <w:noProof/>
                <w:webHidden/>
              </w:rPr>
              <w:t>7</w:t>
            </w:r>
            <w:r w:rsidR="00E22D66">
              <w:rPr>
                <w:noProof/>
                <w:webHidden/>
              </w:rPr>
              <w:fldChar w:fldCharType="end"/>
            </w:r>
          </w:hyperlink>
        </w:p>
        <w:p w14:paraId="42B34AD7" w14:textId="77777777" w:rsidR="00E22D66" w:rsidRDefault="00460355">
          <w:pPr>
            <w:pStyle w:val="TOC1"/>
            <w:tabs>
              <w:tab w:val="right" w:pos="8828"/>
            </w:tabs>
            <w:rPr>
              <w:noProof/>
            </w:rPr>
          </w:pPr>
          <w:hyperlink w:anchor="_Toc533462008" w:history="1">
            <w:r w:rsidR="00E22D66" w:rsidRPr="00447EBF">
              <w:rPr>
                <w:rStyle w:val="Hyperlink"/>
                <w:noProof/>
              </w:rPr>
              <w:t>Planificación y organización</w:t>
            </w:r>
            <w:r w:rsidR="00E22D66">
              <w:rPr>
                <w:noProof/>
                <w:webHidden/>
              </w:rPr>
              <w:tab/>
            </w:r>
            <w:r w:rsidR="00E22D66">
              <w:rPr>
                <w:noProof/>
                <w:webHidden/>
              </w:rPr>
              <w:fldChar w:fldCharType="begin"/>
            </w:r>
            <w:r w:rsidR="00E22D66">
              <w:rPr>
                <w:noProof/>
                <w:webHidden/>
              </w:rPr>
              <w:instrText xml:space="preserve"> PAGEREF _Toc533462008 \h </w:instrText>
            </w:r>
            <w:r w:rsidR="00E22D66">
              <w:rPr>
                <w:noProof/>
                <w:webHidden/>
              </w:rPr>
            </w:r>
            <w:r w:rsidR="00E22D66">
              <w:rPr>
                <w:noProof/>
                <w:webHidden/>
              </w:rPr>
              <w:fldChar w:fldCharType="separate"/>
            </w:r>
            <w:r w:rsidR="008D7703">
              <w:rPr>
                <w:noProof/>
                <w:webHidden/>
              </w:rPr>
              <w:t>8</w:t>
            </w:r>
            <w:r w:rsidR="00E22D66">
              <w:rPr>
                <w:noProof/>
                <w:webHidden/>
              </w:rPr>
              <w:fldChar w:fldCharType="end"/>
            </w:r>
          </w:hyperlink>
        </w:p>
        <w:p w14:paraId="734AE7BA" w14:textId="77777777" w:rsidR="00E22D66" w:rsidRDefault="00460355">
          <w:pPr>
            <w:pStyle w:val="TOC2"/>
            <w:tabs>
              <w:tab w:val="right" w:pos="8828"/>
            </w:tabs>
            <w:rPr>
              <w:noProof/>
            </w:rPr>
          </w:pPr>
          <w:hyperlink w:anchor="_Toc533462009" w:history="1">
            <w:r w:rsidR="00E22D66" w:rsidRPr="00447EBF">
              <w:rPr>
                <w:rStyle w:val="Hyperlink"/>
                <w:noProof/>
              </w:rPr>
              <w:t>Matriz de responsabilidades</w:t>
            </w:r>
            <w:r w:rsidR="00E22D66">
              <w:rPr>
                <w:noProof/>
                <w:webHidden/>
              </w:rPr>
              <w:tab/>
            </w:r>
            <w:r w:rsidR="00E22D66">
              <w:rPr>
                <w:noProof/>
                <w:webHidden/>
              </w:rPr>
              <w:fldChar w:fldCharType="begin"/>
            </w:r>
            <w:r w:rsidR="00E22D66">
              <w:rPr>
                <w:noProof/>
                <w:webHidden/>
              </w:rPr>
              <w:instrText xml:space="preserve"> PAGEREF _Toc533462009 \h </w:instrText>
            </w:r>
            <w:r w:rsidR="00E22D66">
              <w:rPr>
                <w:noProof/>
                <w:webHidden/>
              </w:rPr>
            </w:r>
            <w:r w:rsidR="00E22D66">
              <w:rPr>
                <w:noProof/>
                <w:webHidden/>
              </w:rPr>
              <w:fldChar w:fldCharType="separate"/>
            </w:r>
            <w:r w:rsidR="008D7703">
              <w:rPr>
                <w:noProof/>
                <w:webHidden/>
              </w:rPr>
              <w:t>8</w:t>
            </w:r>
            <w:r w:rsidR="00E22D66">
              <w:rPr>
                <w:noProof/>
                <w:webHidden/>
              </w:rPr>
              <w:fldChar w:fldCharType="end"/>
            </w:r>
          </w:hyperlink>
        </w:p>
        <w:p w14:paraId="1BA8D1AB" w14:textId="77777777" w:rsidR="00E22D66" w:rsidRDefault="00460355">
          <w:pPr>
            <w:pStyle w:val="TOC2"/>
            <w:tabs>
              <w:tab w:val="right" w:pos="8828"/>
            </w:tabs>
            <w:rPr>
              <w:noProof/>
            </w:rPr>
          </w:pPr>
          <w:hyperlink w:anchor="_Toc533462010" w:history="1">
            <w:r w:rsidR="00E22D66" w:rsidRPr="00447EBF">
              <w:rPr>
                <w:rStyle w:val="Hyperlink"/>
                <w:noProof/>
              </w:rPr>
              <w:t>Dependencias y Riesgos</w:t>
            </w:r>
            <w:r w:rsidR="00E22D66">
              <w:rPr>
                <w:noProof/>
                <w:webHidden/>
              </w:rPr>
              <w:tab/>
            </w:r>
            <w:r w:rsidR="00E22D66">
              <w:rPr>
                <w:noProof/>
                <w:webHidden/>
              </w:rPr>
              <w:fldChar w:fldCharType="begin"/>
            </w:r>
            <w:r w:rsidR="00E22D66">
              <w:rPr>
                <w:noProof/>
                <w:webHidden/>
              </w:rPr>
              <w:instrText xml:space="preserve"> PAGEREF _Toc533462010 \h </w:instrText>
            </w:r>
            <w:r w:rsidR="00E22D66">
              <w:rPr>
                <w:noProof/>
                <w:webHidden/>
              </w:rPr>
            </w:r>
            <w:r w:rsidR="00E22D66">
              <w:rPr>
                <w:noProof/>
                <w:webHidden/>
              </w:rPr>
              <w:fldChar w:fldCharType="separate"/>
            </w:r>
            <w:r w:rsidR="008D7703">
              <w:rPr>
                <w:noProof/>
                <w:webHidden/>
              </w:rPr>
              <w:t>8</w:t>
            </w:r>
            <w:r w:rsidR="00E22D66">
              <w:rPr>
                <w:noProof/>
                <w:webHidden/>
              </w:rPr>
              <w:fldChar w:fldCharType="end"/>
            </w:r>
          </w:hyperlink>
        </w:p>
        <w:p w14:paraId="368053C8" w14:textId="77777777" w:rsidR="008E15A4" w:rsidRDefault="004E11A8">
          <w:pPr>
            <w:tabs>
              <w:tab w:val="right" w:pos="8838"/>
            </w:tabs>
            <w:spacing w:before="200" w:after="80" w:line="240" w:lineRule="auto"/>
            <w:rPr>
              <w:color w:val="365F91"/>
            </w:rPr>
          </w:pPr>
          <w:r>
            <w:fldChar w:fldCharType="end"/>
          </w:r>
        </w:p>
      </w:sdtContent>
    </w:sdt>
    <w:p w14:paraId="741ADE25" w14:textId="77777777" w:rsidR="008E15A4" w:rsidRDefault="008E15A4">
      <w:pPr>
        <w:rPr>
          <w:color w:val="365F91"/>
        </w:rPr>
      </w:pPr>
    </w:p>
    <w:p w14:paraId="45C91E03" w14:textId="77777777" w:rsidR="008E15A4" w:rsidRDefault="008E15A4">
      <w:pPr>
        <w:spacing w:after="0" w:line="240" w:lineRule="auto"/>
        <w:rPr>
          <w:color w:val="365F91"/>
        </w:rPr>
      </w:pPr>
    </w:p>
    <w:p w14:paraId="4F913A92" w14:textId="77777777" w:rsidR="008E15A4" w:rsidRDefault="008E15A4">
      <w:pPr>
        <w:spacing w:after="0" w:line="240" w:lineRule="auto"/>
        <w:rPr>
          <w:color w:val="365F91"/>
        </w:rPr>
      </w:pPr>
    </w:p>
    <w:p w14:paraId="1180D8F2" w14:textId="77777777" w:rsidR="008E15A4" w:rsidRDefault="008E15A4">
      <w:pPr>
        <w:spacing w:after="0" w:line="240" w:lineRule="auto"/>
        <w:rPr>
          <w:color w:val="365F91"/>
        </w:rPr>
      </w:pPr>
    </w:p>
    <w:p w14:paraId="170F7097" w14:textId="77777777" w:rsidR="008E15A4" w:rsidRDefault="008E15A4">
      <w:pPr>
        <w:spacing w:after="0" w:line="240" w:lineRule="auto"/>
        <w:rPr>
          <w:color w:val="365F91"/>
        </w:rPr>
      </w:pPr>
    </w:p>
    <w:p w14:paraId="465F1EEE" w14:textId="77777777" w:rsidR="008E15A4" w:rsidRDefault="008E15A4">
      <w:pPr>
        <w:spacing w:after="0" w:line="240" w:lineRule="auto"/>
        <w:rPr>
          <w:color w:val="365F91"/>
        </w:rPr>
      </w:pPr>
    </w:p>
    <w:p w14:paraId="4A3274A4" w14:textId="77777777" w:rsidR="00BF57C6" w:rsidRDefault="00BF57C6">
      <w:pPr>
        <w:pStyle w:val="Heading1"/>
        <w:spacing w:before="280" w:after="280" w:line="240" w:lineRule="auto"/>
      </w:pPr>
      <w:bookmarkStart w:id="9" w:name="_ag4jtsdk58hz" w:colFirst="0" w:colLast="0"/>
      <w:bookmarkStart w:id="10" w:name="_7qse33ofalyg" w:colFirst="0" w:colLast="0"/>
      <w:bookmarkStart w:id="11" w:name="_Toc533461991"/>
      <w:bookmarkEnd w:id="9"/>
      <w:bookmarkEnd w:id="10"/>
    </w:p>
    <w:p w14:paraId="0CB18BCD" w14:textId="77777777" w:rsidR="008E15A4" w:rsidRDefault="004E11A8">
      <w:pPr>
        <w:pStyle w:val="Heading1"/>
        <w:spacing w:before="280" w:after="280" w:line="240" w:lineRule="auto"/>
      </w:pPr>
      <w:r>
        <w:t>Información del proyecto</w:t>
      </w:r>
      <w:bookmarkEnd w:id="11"/>
    </w:p>
    <w:tbl>
      <w:tblPr>
        <w:tblStyle w:val="a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8E15A4" w14:paraId="37162B7C" w14:textId="77777777">
        <w:tc>
          <w:tcPr>
            <w:tcW w:w="3261" w:type="dxa"/>
          </w:tcPr>
          <w:p w14:paraId="124CF13F" w14:textId="77777777" w:rsidR="008E15A4" w:rsidRDefault="004E11A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2CCFB316" w14:textId="77777777" w:rsidR="008E15A4" w:rsidRDefault="004E11A8">
            <w:pPr>
              <w:spacing w:after="0" w:line="240" w:lineRule="auto"/>
              <w:rPr>
                <w:color w:val="000000"/>
              </w:rPr>
            </w:pPr>
            <w:r>
              <w:t>Analizador Contextual del Lenguaje Triangulo</w:t>
            </w:r>
          </w:p>
        </w:tc>
      </w:tr>
      <w:tr w:rsidR="008E15A4" w14:paraId="70D3E01C" w14:textId="77777777">
        <w:tc>
          <w:tcPr>
            <w:tcW w:w="3261" w:type="dxa"/>
          </w:tcPr>
          <w:p w14:paraId="688EFB60" w14:textId="77777777" w:rsidR="008E15A4" w:rsidRDefault="004E11A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504E8F14" w14:textId="77777777" w:rsidR="008E15A4" w:rsidRDefault="008E15A4">
            <w:pPr>
              <w:spacing w:after="0" w:line="240" w:lineRule="auto"/>
              <w:rPr>
                <w:color w:val="000000"/>
              </w:rPr>
            </w:pPr>
          </w:p>
        </w:tc>
      </w:tr>
      <w:tr w:rsidR="008E15A4" w14:paraId="70A0D622" w14:textId="77777777">
        <w:tc>
          <w:tcPr>
            <w:tcW w:w="3261" w:type="dxa"/>
          </w:tcPr>
          <w:p w14:paraId="0B4976F4" w14:textId="77777777" w:rsidR="008E15A4" w:rsidRDefault="004E11A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1C652DF5" w14:textId="77777777" w:rsidR="008E15A4" w:rsidRDefault="004E11A8">
            <w:pPr>
              <w:spacing w:after="0" w:line="240" w:lineRule="auto"/>
              <w:rPr>
                <w:color w:val="000000"/>
              </w:rPr>
            </w:pPr>
            <w:r>
              <w:t>Ignacio Trejos</w:t>
            </w:r>
          </w:p>
        </w:tc>
      </w:tr>
      <w:tr w:rsidR="008E15A4" w14:paraId="39A7075D" w14:textId="77777777">
        <w:tc>
          <w:tcPr>
            <w:tcW w:w="3261" w:type="dxa"/>
          </w:tcPr>
          <w:p w14:paraId="6543D727" w14:textId="77777777" w:rsidR="008E15A4" w:rsidRDefault="004E11A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14:paraId="76A1D64C" w14:textId="77777777" w:rsidR="008E15A4" w:rsidRDefault="004E11A8">
            <w:pPr>
              <w:spacing w:after="0" w:line="240" w:lineRule="auto"/>
              <w:rPr>
                <w:color w:val="000000"/>
              </w:rPr>
            </w:pPr>
            <w:r>
              <w:t>Gabriel Ramirez Ramirez</w:t>
            </w:r>
          </w:p>
        </w:tc>
      </w:tr>
      <w:tr w:rsidR="008E15A4" w14:paraId="779DA0DD" w14:textId="77777777">
        <w:tc>
          <w:tcPr>
            <w:tcW w:w="3261" w:type="dxa"/>
          </w:tcPr>
          <w:p w14:paraId="57D24809" w14:textId="77777777" w:rsidR="008E15A4" w:rsidRDefault="004E11A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pruebas de software</w:t>
            </w:r>
          </w:p>
        </w:tc>
        <w:tc>
          <w:tcPr>
            <w:tcW w:w="5609" w:type="dxa"/>
          </w:tcPr>
          <w:p w14:paraId="39226586" w14:textId="77777777" w:rsidR="008E15A4" w:rsidRDefault="004E11A8" w:rsidP="00675BA1">
            <w:pPr>
              <w:spacing w:after="0" w:line="240" w:lineRule="auto"/>
              <w:rPr>
                <w:color w:val="000000"/>
              </w:rPr>
            </w:pPr>
            <w:r>
              <w:t>Christian Le</w:t>
            </w:r>
            <w:ins w:id="12" w:author="Ignacio Trejos" w:date="2019-01-12T12:34:00Z">
              <w:r w:rsidR="00675BA1">
                <w:t>ó</w:t>
              </w:r>
            </w:ins>
            <w:del w:id="13" w:author="Ignacio Trejos" w:date="2019-01-12T12:34:00Z">
              <w:r w:rsidDel="00675BA1">
                <w:delText>o</w:delText>
              </w:r>
            </w:del>
            <w:r>
              <w:t>n Guevara</w:t>
            </w:r>
          </w:p>
        </w:tc>
      </w:tr>
    </w:tbl>
    <w:p w14:paraId="753140A8" w14:textId="77777777" w:rsidR="008E15A4" w:rsidRDefault="008E15A4">
      <w:pPr>
        <w:pStyle w:val="Heading1"/>
        <w:spacing w:after="280" w:line="240" w:lineRule="auto"/>
      </w:pPr>
    </w:p>
    <w:p w14:paraId="7D8A6F54" w14:textId="77777777" w:rsidR="008E15A4" w:rsidRDefault="008E15A4"/>
    <w:p w14:paraId="42DDE4EC" w14:textId="77777777" w:rsidR="008E15A4" w:rsidRDefault="008E15A4"/>
    <w:p w14:paraId="55A411DE" w14:textId="77777777" w:rsidR="008E15A4" w:rsidRDefault="008E15A4"/>
    <w:p w14:paraId="124E4D37" w14:textId="77777777" w:rsidR="008E15A4" w:rsidRDefault="008E15A4"/>
    <w:p w14:paraId="60F4E91B" w14:textId="77777777" w:rsidR="008E15A4" w:rsidRDefault="008E15A4"/>
    <w:p w14:paraId="2E9F9E81" w14:textId="77777777" w:rsidR="008E15A4" w:rsidRDefault="008E15A4"/>
    <w:p w14:paraId="3C9091B5" w14:textId="77777777" w:rsidR="008E15A4" w:rsidRDefault="008E15A4"/>
    <w:p w14:paraId="1132943D" w14:textId="77777777" w:rsidR="008E15A4" w:rsidRDefault="008E15A4">
      <w:pPr>
        <w:spacing w:after="0"/>
      </w:pPr>
    </w:p>
    <w:p w14:paraId="5C6DA693" w14:textId="77777777" w:rsidR="008E15A4" w:rsidRDefault="008E15A4">
      <w:pPr>
        <w:spacing w:after="0"/>
      </w:pPr>
    </w:p>
    <w:p w14:paraId="759C3B01" w14:textId="77777777" w:rsidR="008E15A4" w:rsidRDefault="008E15A4">
      <w:pPr>
        <w:spacing w:after="0"/>
      </w:pPr>
    </w:p>
    <w:p w14:paraId="05907AE5" w14:textId="77777777" w:rsidR="008E15A4" w:rsidRDefault="008E15A4">
      <w:pPr>
        <w:spacing w:after="0"/>
      </w:pPr>
    </w:p>
    <w:p w14:paraId="12C75B77" w14:textId="77777777" w:rsidR="008E15A4" w:rsidRDefault="008E15A4">
      <w:pPr>
        <w:spacing w:after="0"/>
      </w:pPr>
    </w:p>
    <w:p w14:paraId="050CA785" w14:textId="77777777" w:rsidR="008E15A4" w:rsidRDefault="008E15A4">
      <w:pPr>
        <w:spacing w:after="0"/>
      </w:pPr>
    </w:p>
    <w:p w14:paraId="51835123" w14:textId="77777777" w:rsidR="008E15A4" w:rsidRDefault="008E15A4">
      <w:pPr>
        <w:spacing w:after="0"/>
      </w:pPr>
    </w:p>
    <w:p w14:paraId="35CC91EB" w14:textId="77777777" w:rsidR="008E15A4" w:rsidRDefault="008E15A4">
      <w:pPr>
        <w:spacing w:after="0"/>
      </w:pPr>
      <w:bookmarkStart w:id="14" w:name="_3znysh7" w:colFirst="0" w:colLast="0"/>
      <w:bookmarkEnd w:id="14"/>
    </w:p>
    <w:p w14:paraId="0406B4EC" w14:textId="77777777" w:rsidR="008E15A4" w:rsidRDefault="004E11A8">
      <w:pPr>
        <w:pStyle w:val="Heading1"/>
        <w:spacing w:before="280" w:after="280" w:line="240" w:lineRule="auto"/>
        <w:rPr>
          <w:rFonts w:ascii="Calibri" w:eastAsia="Calibri" w:hAnsi="Calibri" w:cs="Calibri"/>
          <w:color w:val="222222"/>
          <w:sz w:val="22"/>
          <w:szCs w:val="22"/>
        </w:rPr>
      </w:pPr>
      <w:bookmarkStart w:id="15" w:name="_Toc533461992"/>
      <w:r>
        <w:lastRenderedPageBreak/>
        <w:t>Resumen ejecutivo</w:t>
      </w:r>
      <w:bookmarkEnd w:id="15"/>
      <w:r>
        <w:rPr>
          <w:rFonts w:ascii="Calibri" w:eastAsia="Calibri" w:hAnsi="Calibri" w:cs="Calibri"/>
          <w:color w:val="222222"/>
          <w:sz w:val="22"/>
          <w:szCs w:val="22"/>
        </w:rPr>
        <w:t> </w:t>
      </w:r>
    </w:p>
    <w:p w14:paraId="10577F54" w14:textId="77777777" w:rsidR="008E15A4" w:rsidRDefault="004E11A8">
      <w:pPr>
        <w:rPr>
          <w:rFonts w:ascii="Calibri" w:eastAsia="Calibri" w:hAnsi="Calibri" w:cs="Calibri"/>
          <w:color w:val="222222"/>
          <w:sz w:val="22"/>
          <w:szCs w:val="22"/>
        </w:rPr>
      </w:pPr>
      <w:r>
        <w:t xml:space="preserve">Este documento </w:t>
      </w:r>
      <w:del w:id="16" w:author="Ignacio Trejos" w:date="2019-01-12T12:34:00Z">
        <w:r w:rsidDel="00675BA1">
          <w:delText>tratará de definir</w:delText>
        </w:r>
      </w:del>
      <w:ins w:id="17" w:author="Ignacio Trejos" w:date="2019-01-12T12:34:00Z">
        <w:r w:rsidR="00675BA1">
          <w:t>define</w:t>
        </w:r>
      </w:ins>
      <w:r>
        <w:t xml:space="preserve"> </w:t>
      </w:r>
      <w:del w:id="18" w:author="Ignacio Trejos" w:date="2019-01-12T12:35:00Z">
        <w:r w:rsidDel="00675BA1">
          <w:delText>ciertos aspectos que tengan relación a</w:delText>
        </w:r>
      </w:del>
      <w:ins w:id="19" w:author="Ignacio Trejos" w:date="2019-01-12T12:35:00Z">
        <w:r w:rsidR="00675BA1">
          <w:t>el</w:t>
        </w:r>
      </w:ins>
      <w:r>
        <w:t xml:space="preserve"> proceso de aplicación de pruebas del proyecto. </w:t>
      </w:r>
      <w:del w:id="20" w:author="Ignacio Trejos" w:date="2019-01-12T12:35:00Z">
        <w:r w:rsidDel="00675BA1">
          <w:delText>No están completamente definidas</w:delText>
        </w:r>
      </w:del>
      <w:ins w:id="21" w:author="Ignacio Trejos" w:date="2019-01-12T12:35:00Z">
        <w:r w:rsidR="00675BA1">
          <w:t>El documento no define completamente</w:t>
        </w:r>
      </w:ins>
      <w:r>
        <w:t xml:space="preserve"> las pruebas pero da</w:t>
      </w:r>
      <w:del w:id="22" w:author="Ignacio Trejos" w:date="2019-01-12T12:35:00Z">
        <w:r w:rsidDel="00675BA1">
          <w:delText>rá</w:delText>
        </w:r>
      </w:del>
      <w:r>
        <w:t xml:space="preserve"> una visión general de</w:t>
      </w:r>
      <w:ins w:id="23" w:author="Ignacio Trejos" w:date="2019-01-12T12:35:00Z">
        <w:r w:rsidR="00675BA1">
          <w:t>l</w:t>
        </w:r>
      </w:ins>
      <w:r>
        <w:t xml:space="preserve"> </w:t>
      </w:r>
      <w:del w:id="24" w:author="Ignacio Trejos" w:date="2019-01-12T12:35:00Z">
        <w:r w:rsidDel="00675BA1">
          <w:delText xml:space="preserve">la intención del </w:delText>
        </w:r>
      </w:del>
      <w:r>
        <w:t>proceso</w:t>
      </w:r>
      <w:ins w:id="25" w:author="Ignacio Trejos" w:date="2019-01-12T12:35:00Z">
        <w:r w:rsidR="00675BA1">
          <w:t xml:space="preserve"> por s</w:t>
        </w:r>
      </w:ins>
      <w:ins w:id="26" w:author="Ignacio Trejos" w:date="2019-01-12T12:36:00Z">
        <w:r w:rsidR="00675BA1">
          <w:t>eguir</w:t>
        </w:r>
      </w:ins>
      <w:r>
        <w:t xml:space="preserve">. Este proyecto </w:t>
      </w:r>
      <w:del w:id="27" w:author="Ignacio Trejos" w:date="2019-01-12T12:36:00Z">
        <w:r w:rsidDel="00675BA1">
          <w:delText>al ser de</w:delText>
        </w:r>
      </w:del>
      <w:ins w:id="28" w:author="Ignacio Trejos" w:date="2019-01-12T12:36:00Z">
        <w:r w:rsidR="00675BA1">
          <w:t>tiene un</w:t>
        </w:r>
      </w:ins>
      <w:r>
        <w:t xml:space="preserve"> fin educativo</w:t>
      </w:r>
      <w:ins w:id="29" w:author="Ignacio Trejos" w:date="2019-01-12T12:36:00Z">
        <w:r w:rsidR="00675BA1">
          <w:t xml:space="preserve">, por lo que no </w:t>
        </w:r>
      </w:ins>
      <w:del w:id="30" w:author="Ignacio Trejos" w:date="2019-01-12T12:36:00Z">
        <w:r w:rsidDel="00675BA1">
          <w:delText xml:space="preserve"> no va a </w:delText>
        </w:r>
      </w:del>
      <w:r>
        <w:t>requerir</w:t>
      </w:r>
      <w:ins w:id="31" w:author="Ignacio Trejos" w:date="2019-01-12T12:36:00Z">
        <w:r w:rsidR="00675BA1">
          <w:t>á</w:t>
        </w:r>
      </w:ins>
      <w:r>
        <w:t xml:space="preserve"> hardware </w:t>
      </w:r>
      <w:del w:id="32" w:author="Ignacio Trejos" w:date="2019-01-12T12:36:00Z">
        <w:r w:rsidDel="00675BA1">
          <w:delText xml:space="preserve">muy </w:delText>
        </w:r>
      </w:del>
      <w:r>
        <w:t>potente o específico</w:t>
      </w:r>
      <w:del w:id="33" w:author="Ignacio Trejos" w:date="2019-01-12T12:36:00Z">
        <w:r w:rsidDel="00675BA1">
          <w:delText xml:space="preserve">, </w:delText>
        </w:r>
      </w:del>
      <w:ins w:id="34" w:author="Ignacio Trejos" w:date="2019-01-12T12:36:00Z">
        <w:r w:rsidR="00675BA1">
          <w:t xml:space="preserve">; </w:t>
        </w:r>
      </w:ins>
      <w:r>
        <w:t>el compilador completo debe poder ser ejecutado en una computadora no muy potente.</w:t>
      </w:r>
      <w:r>
        <w:rPr>
          <w:rFonts w:ascii="Calibri" w:eastAsia="Calibri" w:hAnsi="Calibri" w:cs="Calibri"/>
          <w:color w:val="222222"/>
          <w:sz w:val="22"/>
          <w:szCs w:val="22"/>
        </w:rPr>
        <w:t> </w:t>
      </w:r>
    </w:p>
    <w:p w14:paraId="07BC78D5" w14:textId="77777777" w:rsidR="008E15A4" w:rsidRDefault="004E11A8">
      <w:pPr>
        <w:pStyle w:val="Heading1"/>
        <w:spacing w:before="280" w:after="280" w:line="240" w:lineRule="auto"/>
        <w:rPr>
          <w:rFonts w:ascii="Calibri" w:eastAsia="Calibri" w:hAnsi="Calibri" w:cs="Calibri"/>
          <w:color w:val="222222"/>
          <w:sz w:val="22"/>
          <w:szCs w:val="22"/>
        </w:rPr>
      </w:pPr>
      <w:bookmarkStart w:id="35" w:name="_Toc533461993"/>
      <w:r>
        <w:t>Alcance de las pruebas</w:t>
      </w:r>
      <w:bookmarkEnd w:id="35"/>
    </w:p>
    <w:p w14:paraId="64744983" w14:textId="77777777" w:rsidR="008E15A4" w:rsidRDefault="004E11A8">
      <w:pPr>
        <w:pStyle w:val="Heading2"/>
        <w:spacing w:after="0" w:line="240" w:lineRule="auto"/>
      </w:pPr>
      <w:bookmarkStart w:id="36" w:name="_Toc533461994"/>
      <w:r>
        <w:t>Elementos de pruebas</w:t>
      </w:r>
      <w:bookmarkEnd w:id="36"/>
    </w:p>
    <w:p w14:paraId="5C350107" w14:textId="77777777" w:rsidR="008E15A4" w:rsidRDefault="004E11A8">
      <w:del w:id="37" w:author="Ignacio Trejos" w:date="2019-01-12T12:37:00Z">
        <w:r w:rsidDel="004F2127">
          <w:delText xml:space="preserve">Teniendo </w:delText>
        </w:r>
      </w:del>
      <w:ins w:id="38" w:author="Ignacio Trejos" w:date="2019-01-12T12:37:00Z">
        <w:r w:rsidR="004F2127">
          <w:t>Si tomamos en consideración</w:t>
        </w:r>
      </w:ins>
      <w:del w:id="39" w:author="Ignacio Trejos" w:date="2019-01-12T12:37:00Z">
        <w:r w:rsidDel="004F2127">
          <w:delText>en cuenta</w:delText>
        </w:r>
      </w:del>
      <w:r>
        <w:t xml:space="preserve"> el diagrama hecho por </w:t>
      </w:r>
      <w:del w:id="40" w:author="Ignacio Trejos" w:date="2019-01-12T12:37:00Z">
        <w:r w:rsidDel="004F2127">
          <w:delText xml:space="preserve">el </w:delText>
        </w:r>
      </w:del>
      <w:ins w:id="41" w:author="Ignacio Trejos" w:date="2019-01-12T12:37:00Z">
        <w:r w:rsidR="004F2127">
          <w:t xml:space="preserve">otro </w:t>
        </w:r>
      </w:ins>
      <w:r>
        <w:t>equipo que implementó la totalidad del compilador Triángulo</w:t>
      </w:r>
      <w:ins w:id="42" w:author="Ignacio Trejos" w:date="2019-01-12T12:37:00Z">
        <w:r w:rsidR="004F2127">
          <w:t xml:space="preserve"> en el pasado</w:t>
        </w:r>
      </w:ins>
      <w:r>
        <w:t xml:space="preserve">, podemos determinar </w:t>
      </w:r>
      <w:del w:id="43" w:author="Ignacio Trejos" w:date="2019-01-12T12:38:00Z">
        <w:r w:rsidDel="004F2127">
          <w:delText xml:space="preserve">3 </w:delText>
        </w:r>
      </w:del>
      <w:ins w:id="44" w:author="Ignacio Trejos" w:date="2019-01-12T12:38:00Z">
        <w:r w:rsidR="004F2127">
          <w:t xml:space="preserve">tres </w:t>
        </w:r>
      </w:ins>
      <w:r>
        <w:t>componentes a los cuales se le realizarán las pruebas en ese proyecto.</w:t>
      </w:r>
    </w:p>
    <w:p w14:paraId="78754C98" w14:textId="77777777" w:rsidR="008E15A4" w:rsidRDefault="004F2127">
      <w:ins w:id="45" w:author="Ignacio Trejos" w:date="2019-01-12T12:39:00Z"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E984326" wp14:editId="5254BD67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1409065</wp:posOffset>
                  </wp:positionV>
                  <wp:extent cx="4450080" cy="830580"/>
                  <wp:effectExtent l="0" t="0" r="26670" b="26670"/>
                  <wp:wrapNone/>
                  <wp:docPr id="2" name="Rectangl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450080" cy="8305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00017FFA" id="Rectangle 2" o:spid="_x0000_s1026" style="position:absolute;margin-left:10.35pt;margin-top:110.95pt;width:350.4pt;height:6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" filled="f" strokecolor="red" strokeweight="1pt">
                  <v:stroke dashstyle="dash"/>
                </v:rect>
              </w:pict>
            </mc:Fallback>
          </mc:AlternateContent>
        </w:r>
      </w:ins>
      <w:r w:rsidR="004E11A8">
        <w:rPr>
          <w:noProof/>
          <w:lang w:val="en-US" w:eastAsia="en-US"/>
        </w:rPr>
        <w:drawing>
          <wp:inline distT="114300" distB="114300" distL="114300" distR="114300" wp14:anchorId="17F305E4" wp14:editId="6135BDC3">
            <wp:extent cx="4629150" cy="3714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08685E" w14:textId="77777777" w:rsidR="008E15A4" w:rsidRDefault="004E11A8">
      <w:pPr>
        <w:jc w:val="center"/>
      </w:pPr>
      <w:r>
        <w:rPr>
          <w:b/>
          <w:i/>
          <w:sz w:val="16"/>
          <w:szCs w:val="16"/>
        </w:rPr>
        <w:t>Diagrama 1</w:t>
      </w:r>
    </w:p>
    <w:p w14:paraId="2898AF73" w14:textId="77777777" w:rsidR="008E15A4" w:rsidRDefault="004E11A8">
      <w:r>
        <w:t>A continuación se presentan los componentes que se probar</w:t>
      </w:r>
      <w:del w:id="46" w:author="Ignacio Trejos" w:date="2019-01-12T12:40:00Z">
        <w:r w:rsidDel="00844928">
          <w:delText>a</w:delText>
        </w:r>
      </w:del>
      <w:ins w:id="47" w:author="Ignacio Trejos" w:date="2019-01-12T12:40:00Z">
        <w:r w:rsidR="00844928">
          <w:t>á</w:t>
        </w:r>
      </w:ins>
      <w:r>
        <w:t>n en este proyecto:</w:t>
      </w:r>
    </w:p>
    <w:p w14:paraId="048F8554" w14:textId="77777777" w:rsidR="008E15A4" w:rsidRDefault="004E11A8">
      <w:pPr>
        <w:numPr>
          <w:ilvl w:val="0"/>
          <w:numId w:val="1"/>
        </w:numPr>
        <w:spacing w:after="0"/>
      </w:pPr>
      <w:r>
        <w:lastRenderedPageBreak/>
        <w:t>Analizador contextual</w:t>
      </w:r>
    </w:p>
    <w:p w14:paraId="10FAA3FC" w14:textId="77777777" w:rsidR="008E15A4" w:rsidRDefault="004E11A8">
      <w:pPr>
        <w:numPr>
          <w:ilvl w:val="0"/>
          <w:numId w:val="1"/>
        </w:numPr>
        <w:spacing w:after="0"/>
      </w:pPr>
      <w:r>
        <w:t>Tabla de Identificación</w:t>
      </w:r>
    </w:p>
    <w:p w14:paraId="7A71C46C" w14:textId="77777777" w:rsidR="008E15A4" w:rsidRDefault="004E11A8">
      <w:pPr>
        <w:numPr>
          <w:ilvl w:val="0"/>
          <w:numId w:val="1"/>
        </w:numPr>
      </w:pPr>
      <w:r>
        <w:t>Reportero de errores</w:t>
      </w:r>
    </w:p>
    <w:p w14:paraId="7989672E" w14:textId="77777777" w:rsidR="008E15A4" w:rsidRDefault="004E11A8">
      <w:r>
        <w:t xml:space="preserve">Se </w:t>
      </w:r>
      <w:del w:id="48" w:author="Ignacio Trejos" w:date="2019-01-12T12:40:00Z">
        <w:r w:rsidDel="00844928">
          <w:delText xml:space="preserve">verificará </w:delText>
        </w:r>
      </w:del>
      <w:ins w:id="49" w:author="Ignacio Trejos" w:date="2019-01-12T12:40:00Z">
        <w:r w:rsidR="00844928">
          <w:t xml:space="preserve">validará </w:t>
        </w:r>
      </w:ins>
      <w:r>
        <w:t xml:space="preserve">que el componente </w:t>
      </w:r>
      <w:del w:id="50" w:author="Ignacio Trejos" w:date="2019-01-12T12:41:00Z">
        <w:r w:rsidDel="00844928">
          <w:delText xml:space="preserve">de </w:delText>
        </w:r>
      </w:del>
      <w:r>
        <w:t xml:space="preserve">Analizador </w:t>
      </w:r>
      <w:del w:id="51" w:author="Ignacio Trejos" w:date="2019-01-12T12:40:00Z">
        <w:r w:rsidDel="00844928">
          <w:delText xml:space="preserve">Léxico </w:delText>
        </w:r>
      </w:del>
      <w:ins w:id="52" w:author="Ignacio Trejos" w:date="2019-01-12T12:41:00Z">
        <w:r w:rsidR="00844928">
          <w:t>contextual</w:t>
        </w:r>
      </w:ins>
      <w:ins w:id="53" w:author="Ignacio Trejos" w:date="2019-01-12T12:40:00Z">
        <w:r w:rsidR="00844928">
          <w:t xml:space="preserve"> </w:t>
        </w:r>
      </w:ins>
      <w:r>
        <w:t>recorra el árbol sintáctico</w:t>
      </w:r>
      <w:ins w:id="54" w:author="Ignacio Trejos" w:date="2019-01-12T12:41:00Z">
        <w:r w:rsidR="00844928">
          <w:t xml:space="preserve"> generado por el Analizador sintáctico</w:t>
        </w:r>
      </w:ins>
      <w:r>
        <w:t xml:space="preserve"> y </w:t>
      </w:r>
      <w:del w:id="55" w:author="Ignacio Trejos" w:date="2019-01-12T12:42:00Z">
        <w:r w:rsidDel="00844928">
          <w:delText xml:space="preserve">este </w:delText>
        </w:r>
      </w:del>
      <w:ins w:id="56" w:author="Ignacio Trejos" w:date="2019-01-12T12:42:00Z">
        <w:r w:rsidR="00844928">
          <w:t xml:space="preserve">que </w:t>
        </w:r>
      </w:ins>
      <w:r>
        <w:t>interactúe con la tabla de identificación para validar posibles errores de tipo o declaración.</w:t>
      </w:r>
    </w:p>
    <w:p w14:paraId="27484AF8" w14:textId="77777777" w:rsidR="008E15A4" w:rsidRDefault="004E11A8">
      <w:del w:id="57" w:author="Ignacio Trejos" w:date="2019-01-12T12:42:00Z">
        <w:r w:rsidDel="00844928">
          <w:delText>Al final s</w:delText>
        </w:r>
      </w:del>
      <w:ins w:id="58" w:author="Ignacio Trejos" w:date="2019-01-12T12:42:00Z">
        <w:r w:rsidR="00844928">
          <w:t>S</w:t>
        </w:r>
      </w:ins>
      <w:r>
        <w:t>e corroborará que el Analizador contextual</w:t>
      </w:r>
      <w:ins w:id="59" w:author="Ignacio Trejos" w:date="2019-01-12T12:42:00Z">
        <w:r w:rsidR="00844928">
          <w:t xml:space="preserve"> notifique</w:t>
        </w:r>
      </w:ins>
      <w:ins w:id="60" w:author="Ignacio Trejos" w:date="2019-01-12T12:43:00Z">
        <w:r w:rsidR="00844928">
          <w:t xml:space="preserve"> correctamente</w:t>
        </w:r>
      </w:ins>
      <w:ins w:id="61" w:author="Ignacio Trejos" w:date="2019-01-12T12:42:00Z">
        <w:r w:rsidR="00844928">
          <w:t xml:space="preserve"> al Reportero de errores</w:t>
        </w:r>
      </w:ins>
      <w:r>
        <w:t xml:space="preserve"> cuando </w:t>
      </w:r>
      <w:del w:id="62" w:author="Ignacio Trejos" w:date="2019-01-12T12:43:00Z">
        <w:r w:rsidDel="00655A21">
          <w:delText xml:space="preserve">encuentre </w:delText>
        </w:r>
      </w:del>
      <w:ins w:id="63" w:author="Ignacio Trejos" w:date="2019-01-12T12:43:00Z">
        <w:r w:rsidR="00655A21">
          <w:t xml:space="preserve">detecte </w:t>
        </w:r>
      </w:ins>
      <w:r>
        <w:t>un error</w:t>
      </w:r>
      <w:ins w:id="64" w:author="Ignacio Trejos" w:date="2019-01-12T12:43:00Z">
        <w:r w:rsidR="00655A21">
          <w:t xml:space="preserve"> de identificación, de tipo, o de modo de uso de un identificador</w:t>
        </w:r>
      </w:ins>
      <w:del w:id="65" w:author="Ignacio Trejos" w:date="2019-01-12T12:43:00Z">
        <w:r w:rsidDel="00655A21">
          <w:delText xml:space="preserve"> lo reporte correctamente al dicho reportero</w:delText>
        </w:r>
      </w:del>
      <w:r>
        <w:t>.</w:t>
      </w:r>
    </w:p>
    <w:p w14:paraId="1B70DE4B" w14:textId="77777777" w:rsidR="008E15A4" w:rsidRDefault="008E15A4"/>
    <w:p w14:paraId="540CA0B0" w14:textId="77777777" w:rsidR="008E15A4" w:rsidRDefault="008E15A4">
      <w:pPr>
        <w:shd w:val="clear" w:color="auto" w:fill="FFFFFF"/>
        <w:spacing w:after="0" w:line="240" w:lineRule="auto"/>
        <w:rPr>
          <w:color w:val="365F91"/>
        </w:rPr>
      </w:pPr>
    </w:p>
    <w:p w14:paraId="037D57AF" w14:textId="77777777" w:rsidR="008E15A4" w:rsidRDefault="008E15A4">
      <w:pPr>
        <w:shd w:val="clear" w:color="auto" w:fill="FFFFFF"/>
        <w:spacing w:after="0" w:line="240" w:lineRule="auto"/>
        <w:rPr>
          <w:color w:val="365F91"/>
        </w:rPr>
      </w:pPr>
    </w:p>
    <w:p w14:paraId="7A997C95" w14:textId="77777777" w:rsidR="008E15A4" w:rsidRDefault="008E15A4">
      <w:pPr>
        <w:shd w:val="clear" w:color="auto" w:fill="FFFFFF"/>
        <w:spacing w:after="0" w:line="240" w:lineRule="auto"/>
        <w:rPr>
          <w:color w:val="365F91"/>
        </w:rPr>
      </w:pPr>
      <w:bookmarkStart w:id="66" w:name="_1t3h5sf" w:colFirst="0" w:colLast="0"/>
      <w:bookmarkEnd w:id="66"/>
    </w:p>
    <w:p w14:paraId="6D4D602E" w14:textId="77777777" w:rsidR="008E15A4" w:rsidRDefault="004E11A8">
      <w:pPr>
        <w:pStyle w:val="Heading2"/>
        <w:rPr>
          <w:color w:val="222222"/>
          <w:sz w:val="19"/>
          <w:szCs w:val="19"/>
        </w:rPr>
      </w:pPr>
      <w:bookmarkStart w:id="67" w:name="_Toc533461995"/>
      <w:r>
        <w:t>Pruebas de regresión</w:t>
      </w:r>
      <w:bookmarkEnd w:id="67"/>
      <w:r>
        <w:t> </w:t>
      </w:r>
    </w:p>
    <w:p w14:paraId="4C6FAEE2" w14:textId="77777777" w:rsidR="008E15A4" w:rsidRDefault="004E11A8">
      <w:r>
        <w:t xml:space="preserve">Este proyecto se está realizando en paralelo con </w:t>
      </w:r>
      <w:ins w:id="68" w:author="Ignacio Trejos" w:date="2019-01-12T12:44:00Z">
        <w:r w:rsidR="00460355">
          <w:t xml:space="preserve">uno cuyo alcance es construir y validar </w:t>
        </w:r>
      </w:ins>
      <w:del w:id="69" w:author="Ignacio Trejos" w:date="2019-01-12T12:44:00Z">
        <w:r w:rsidDel="00460355">
          <w:delText xml:space="preserve">el </w:delText>
        </w:r>
      </w:del>
      <w:r>
        <w:t>analizador</w:t>
      </w:r>
      <w:ins w:id="70" w:author="Ignacio Trejos" w:date="2019-01-12T12:44:00Z">
        <w:r w:rsidR="00460355">
          <w:t>es</w:t>
        </w:r>
      </w:ins>
      <w:r>
        <w:t xml:space="preserve"> l</w:t>
      </w:r>
      <w:del w:id="71" w:author="Ignacio Trejos" w:date="2019-01-12T12:44:00Z">
        <w:r w:rsidDel="00460355">
          <w:delText>e</w:delText>
        </w:r>
      </w:del>
      <w:ins w:id="72" w:author="Ignacio Trejos" w:date="2019-01-12T12:44:00Z">
        <w:r w:rsidR="00460355">
          <w:t>é</w:t>
        </w:r>
      </w:ins>
      <w:r>
        <w:t>xico</w:t>
      </w:r>
      <w:ins w:id="73" w:author="Ignacio Trejos" w:date="2019-01-12T12:44:00Z">
        <w:r w:rsidR="00460355">
          <w:t>s</w:t>
        </w:r>
      </w:ins>
      <w:r>
        <w:t xml:space="preserve"> y sint</w:t>
      </w:r>
      <w:del w:id="74" w:author="Ignacio Trejos" w:date="2019-01-12T12:44:00Z">
        <w:r w:rsidDel="00460355">
          <w:delText>a</w:delText>
        </w:r>
      </w:del>
      <w:ins w:id="75" w:author="Ignacio Trejos" w:date="2019-01-12T12:44:00Z">
        <w:r w:rsidR="00460355">
          <w:t>á</w:t>
        </w:r>
      </w:ins>
      <w:r>
        <w:t xml:space="preserve">ctico </w:t>
      </w:r>
      <w:del w:id="76" w:author="Ignacio Trejos" w:date="2019-01-12T12:44:00Z">
        <w:r w:rsidDel="00460355">
          <w:delText xml:space="preserve">del </w:delText>
        </w:r>
      </w:del>
      <w:ins w:id="77" w:author="Ignacio Trejos" w:date="2019-01-12T12:44:00Z">
        <w:r w:rsidR="00460355">
          <w:t xml:space="preserve">para procesar el </w:t>
        </w:r>
      </w:ins>
      <w:r>
        <w:t xml:space="preserve">lenguaje </w:t>
      </w:r>
      <w:del w:id="78" w:author="Ignacio Trejos" w:date="2019-01-12T12:45:00Z">
        <w:r w:rsidDel="00460355">
          <w:delText>t</w:delText>
        </w:r>
      </w:del>
      <w:ins w:id="79" w:author="Ignacio Trejos" w:date="2019-01-12T12:45:00Z">
        <w:r w:rsidR="00460355">
          <w:t>T</w:t>
        </w:r>
      </w:ins>
      <w:r>
        <w:t>riángulo. El fin del cliente es poder integrar el analizador contextual con el proyecto de</w:t>
      </w:r>
      <w:ins w:id="80" w:author="Ignacio Trejos" w:date="2019-01-12T12:45:00Z">
        <w:r w:rsidR="00460355">
          <w:t>l otro grupo</w:t>
        </w:r>
      </w:ins>
      <w:del w:id="81" w:author="Ignacio Trejos" w:date="2019-01-12T12:45:00Z">
        <w:r w:rsidDel="00460355">
          <w:delText xml:space="preserve"> ellos</w:delText>
        </w:r>
      </w:del>
      <w:r>
        <w:t xml:space="preserve">, para </w:t>
      </w:r>
      <w:del w:id="82" w:author="Ignacio Trejos" w:date="2019-01-12T12:45:00Z">
        <w:r w:rsidDel="00460355">
          <w:delText xml:space="preserve">ello </w:delText>
        </w:r>
      </w:del>
      <w:ins w:id="83" w:author="Ignacio Trejos" w:date="2019-01-12T12:45:00Z">
        <w:r w:rsidR="00460355">
          <w:t xml:space="preserve">cual </w:t>
        </w:r>
      </w:ins>
      <w:r>
        <w:t xml:space="preserve">se definió una interfaz del árbol sintáctico </w:t>
      </w:r>
      <w:ins w:id="84" w:author="Ignacio Trejos" w:date="2019-01-12T12:45:00Z">
        <w:r w:rsidR="00460355">
          <w:t xml:space="preserve">(Ast.mli) </w:t>
        </w:r>
      </w:ins>
      <w:r>
        <w:t xml:space="preserve">que es el elemento que une a estos dos módulos. </w:t>
      </w:r>
      <w:del w:id="85" w:author="Ignacio Trejos" w:date="2019-01-12T12:46:00Z">
        <w:r w:rsidDel="00460355">
          <w:delText>Tiene que</w:delText>
        </w:r>
      </w:del>
      <w:ins w:id="86" w:author="Ignacio Trejos" w:date="2019-01-12T12:46:00Z">
        <w:r w:rsidR="00460355">
          <w:t>Vía la interfaz compartida, debe ser posible</w:t>
        </w:r>
      </w:ins>
      <w:del w:id="87" w:author="Ignacio Trejos" w:date="2019-01-12T12:46:00Z">
        <w:r w:rsidDel="00460355">
          <w:delText xml:space="preserve"> poder ser</w:delText>
        </w:r>
      </w:del>
      <w:r>
        <w:t xml:space="preserve"> integra</w:t>
      </w:r>
      <w:ins w:id="88" w:author="Ignacio Trejos" w:date="2019-01-12T12:46:00Z">
        <w:r w:rsidR="00460355">
          <w:t>r los analizadores sintácticos</w:t>
        </w:r>
        <w:r w:rsidR="005D43C9">
          <w:t xml:space="preserve"> creados por el otro proyecto con el analizador contextual crea</w:t>
        </w:r>
      </w:ins>
      <w:r>
        <w:t xml:space="preserve">do </w:t>
      </w:r>
      <w:ins w:id="89" w:author="Ignacio Trejos" w:date="2019-01-12T12:46:00Z">
        <w:r w:rsidR="005D43C9">
          <w:t xml:space="preserve">en </w:t>
        </w:r>
      </w:ins>
      <w:del w:id="90" w:author="Ignacio Trejos" w:date="2019-01-12T12:46:00Z">
        <w:r w:rsidDel="005D43C9">
          <w:delText xml:space="preserve">a </w:delText>
        </w:r>
      </w:del>
      <w:r>
        <w:t>es</w:t>
      </w:r>
      <w:ins w:id="91" w:author="Ignacio Trejos" w:date="2019-01-12T12:46:00Z">
        <w:r w:rsidR="005D43C9">
          <w:t>t</w:t>
        </w:r>
      </w:ins>
      <w:r>
        <w:t>e proyecto.</w:t>
      </w:r>
    </w:p>
    <w:p w14:paraId="7394FCC6" w14:textId="77777777" w:rsidR="008E15A4" w:rsidRDefault="008E15A4"/>
    <w:p w14:paraId="35B22E9E" w14:textId="77777777" w:rsidR="008E15A4" w:rsidRDefault="008E15A4">
      <w:pPr>
        <w:shd w:val="clear" w:color="auto" w:fill="FFFFFF"/>
        <w:spacing w:after="0" w:line="240" w:lineRule="auto"/>
      </w:pPr>
    </w:p>
    <w:p w14:paraId="0FB33273" w14:textId="77777777" w:rsidR="008E15A4" w:rsidRDefault="004E11A8">
      <w:pPr>
        <w:pStyle w:val="Heading2"/>
      </w:pPr>
      <w:bookmarkStart w:id="92" w:name="_Toc533461996"/>
      <w:r>
        <w:t>Funcionalidades a no probar</w:t>
      </w:r>
      <w:bookmarkEnd w:id="92"/>
      <w:r>
        <w:t> </w:t>
      </w:r>
    </w:p>
    <w:p w14:paraId="68A33174" w14:textId="77777777" w:rsidR="008E15A4" w:rsidRDefault="004E11A8">
      <w:r>
        <w:t>A continuación se listan las funciones que no serán probadas durante el proyecto:</w:t>
      </w:r>
    </w:p>
    <w:p w14:paraId="57AD1A83" w14:textId="77777777" w:rsidR="008E15A4" w:rsidRDefault="004E11A8">
      <w:pPr>
        <w:numPr>
          <w:ilvl w:val="0"/>
          <w:numId w:val="7"/>
        </w:numPr>
      </w:pPr>
      <w:r>
        <w:t>La correcta generación y consistencia del árbol sintáctico</w:t>
      </w:r>
      <w:ins w:id="93" w:author="Ignacio Trejos" w:date="2019-01-12T12:47:00Z">
        <w:r w:rsidR="00D72C85">
          <w:t xml:space="preserve">; para efectos de nuestro proyecto bastará con recibir </w:t>
        </w:r>
      </w:ins>
      <w:del w:id="94" w:author="Ignacio Trejos" w:date="2019-01-12T12:47:00Z">
        <w:r w:rsidDel="00D72C85">
          <w:delText xml:space="preserve">, existe </w:delText>
        </w:r>
      </w:del>
      <w:r>
        <w:t>actualmente una implementación</w:t>
      </w:r>
      <w:ins w:id="95" w:author="Ignacio Trejos" w:date="2019-01-12T12:47:00Z">
        <w:r w:rsidR="00D72C85">
          <w:t xml:space="preserve"> correct</w:t>
        </w:r>
      </w:ins>
      <w:ins w:id="96" w:author="Ignacio Trejos" w:date="2019-01-12T12:48:00Z">
        <w:r w:rsidR="00D72C85">
          <w:t>a</w:t>
        </w:r>
      </w:ins>
      <w:r>
        <w:t xml:space="preserve"> de una </w:t>
      </w:r>
      <w:ins w:id="97" w:author="Ignacio Trejos" w:date="2019-01-12T12:48:00Z">
        <w:r w:rsidR="00D72C85">
          <w:t>‘</w:t>
        </w:r>
      </w:ins>
      <w:del w:id="98" w:author="Ignacio Trejos" w:date="2019-01-12T12:48:00Z">
        <w:r w:rsidDel="00D72C85">
          <w:delText>“</w:delText>
        </w:r>
      </w:del>
      <w:r>
        <w:t>interfaz</w:t>
      </w:r>
      <w:del w:id="99" w:author="Ignacio Trejos" w:date="2019-01-12T12:48:00Z">
        <w:r w:rsidDel="00D72C85">
          <w:delText>”</w:delText>
        </w:r>
      </w:del>
      <w:ins w:id="100" w:author="Ignacio Trejos" w:date="2019-01-12T12:48:00Z">
        <w:r w:rsidR="00D72C85">
          <w:t>’</w:t>
        </w:r>
      </w:ins>
      <w:r>
        <w:t xml:space="preserve"> del árbol sintáctico en </w:t>
      </w:r>
      <w:del w:id="101" w:author="Ignacio Trejos" w:date="2019-01-12T12:48:00Z">
        <w:r w:rsidDel="00B1360F">
          <w:delText>o</w:delText>
        </w:r>
      </w:del>
      <w:ins w:id="102" w:author="Ignacio Trejos" w:date="2019-01-12T12:48:00Z">
        <w:r w:rsidR="00B1360F">
          <w:t>O</w:t>
        </w:r>
      </w:ins>
      <w:r>
        <w:t>Caml</w:t>
      </w:r>
    </w:p>
    <w:p w14:paraId="26DEF898" w14:textId="77777777" w:rsidR="008E15A4" w:rsidRDefault="004E11A8">
      <w:pPr>
        <w:pStyle w:val="Heading2"/>
      </w:pPr>
      <w:bookmarkStart w:id="103" w:name="_Toc533461997"/>
      <w:r>
        <w:lastRenderedPageBreak/>
        <w:t>Enfoque de pruebas (estrategia)</w:t>
      </w:r>
      <w:bookmarkEnd w:id="103"/>
      <w:r>
        <w:t> </w:t>
      </w:r>
    </w:p>
    <w:p w14:paraId="52F3B35D" w14:textId="77777777" w:rsidR="008E15A4" w:rsidRDefault="004E11A8">
      <w:pPr>
        <w:pStyle w:val="Heading3"/>
      </w:pPr>
      <w:bookmarkStart w:id="104" w:name="_etkf433itnpa" w:colFirst="0" w:colLast="0"/>
      <w:bookmarkStart w:id="105" w:name="_Toc533461998"/>
      <w:bookmarkEnd w:id="104"/>
      <w:r>
        <w:t>Pruebas funcionales</w:t>
      </w:r>
      <w:bookmarkEnd w:id="105"/>
    </w:p>
    <w:p w14:paraId="6A34CFF3" w14:textId="77777777" w:rsidR="00DD6916" w:rsidRDefault="004E11A8">
      <w:pPr>
        <w:rPr>
          <w:ins w:id="106" w:author="Ignacio Trejos" w:date="2019-01-12T12:51:00Z"/>
        </w:rPr>
      </w:pPr>
      <w:r>
        <w:t>Debido a las limitaciones con las herramientas del lenguaje Ocaml, se optar</w:t>
      </w:r>
      <w:del w:id="107" w:author="Ignacio Trejos" w:date="2019-01-12T12:49:00Z">
        <w:r w:rsidDel="00E20D69">
          <w:delText>a</w:delText>
        </w:r>
      </w:del>
      <w:ins w:id="108" w:author="Ignacio Trejos" w:date="2019-01-12T12:49:00Z">
        <w:r w:rsidR="00E20D69">
          <w:t>á</w:t>
        </w:r>
      </w:ins>
      <w:r>
        <w:t xml:space="preserve"> por realizar las pruebas usando OUnit para las pruebas unitarias. Estas comprenderán las pruebas de elementos como el manejo correcto de la tabla de Identificación</w:t>
      </w:r>
      <w:ins w:id="109" w:author="Ignacio Trejos" w:date="2019-01-12T12:51:00Z">
        <w:r w:rsidR="00DD6916">
          <w:t>.</w:t>
        </w:r>
      </w:ins>
    </w:p>
    <w:p w14:paraId="071A7CF7" w14:textId="77777777" w:rsidR="00DD6916" w:rsidRDefault="00DD6916">
      <w:pPr>
        <w:rPr>
          <w:ins w:id="110" w:author="Ignacio Trejos" w:date="2019-01-12T12:51:00Z"/>
        </w:rPr>
      </w:pPr>
      <w:ins w:id="111" w:author="Ignacio Trejos" w:date="2019-01-12T12:51:00Z">
        <w:r>
          <w:t>En general, se procederá a generar casos de prueba conforme a esta estragia:</w:t>
        </w:r>
      </w:ins>
    </w:p>
    <w:p w14:paraId="1E38C17C" w14:textId="77777777" w:rsidR="00DD6916" w:rsidRDefault="00DD6916" w:rsidP="00DD6916">
      <w:pPr>
        <w:pStyle w:val="ListParagraph"/>
        <w:numPr>
          <w:ilvl w:val="0"/>
          <w:numId w:val="9"/>
        </w:numPr>
        <w:rPr>
          <w:ins w:id="112" w:author="Ignacio Trejos" w:date="2019-01-12T12:52:00Z"/>
        </w:rPr>
        <w:pPrChange w:id="113" w:author="Ignacio Trejos" w:date="2019-01-12T12:51:00Z">
          <w:pPr/>
        </w:pPrChange>
      </w:pPr>
      <w:ins w:id="114" w:author="Ignacio Trejos" w:date="2019-01-12T12:52:00Z">
        <w:r>
          <w:t>Aplicar las pruebas para validar el correcto análisis sintáctico.  Esta es una regresión de las pruebas realizadas por el grupo encargado de hacer los analizadores léxicos y sintácticos.</w:t>
        </w:r>
      </w:ins>
    </w:p>
    <w:p w14:paraId="02637CE8" w14:textId="77777777" w:rsidR="00DD6916" w:rsidRDefault="00DD6916" w:rsidP="00DD6916">
      <w:pPr>
        <w:pStyle w:val="ListParagraph"/>
        <w:numPr>
          <w:ilvl w:val="0"/>
          <w:numId w:val="9"/>
        </w:numPr>
        <w:rPr>
          <w:ins w:id="115" w:author="Ignacio Trejos" w:date="2019-01-12T12:54:00Z"/>
        </w:rPr>
        <w:pPrChange w:id="116" w:author="Ignacio Trejos" w:date="2019-01-12T12:51:00Z">
          <w:pPr/>
        </w:pPrChange>
      </w:pPr>
      <w:ins w:id="117" w:author="Ignacio Trejos" w:date="2019-01-12T12:52:00Z">
        <w:r>
          <w:t xml:space="preserve">Crear casos de prueba ‘positivos’ para probar </w:t>
        </w:r>
      </w:ins>
      <w:ins w:id="118" w:author="Ignacio Trejos" w:date="2019-01-12T12:53:00Z">
        <w:r>
          <w:t>que los programas que respetan las restricciones contextuales (de identificación, de tipo, o de modo de uso de un identificador) son ac</w:t>
        </w:r>
      </w:ins>
      <w:ins w:id="119" w:author="Ignacio Trejos" w:date="2019-01-12T12:54:00Z">
        <w:r>
          <w:t>eptados por el Analizador contextual.</w:t>
        </w:r>
      </w:ins>
    </w:p>
    <w:p w14:paraId="3DBB6F01" w14:textId="77777777" w:rsidR="008E15A4" w:rsidRDefault="00E4447C" w:rsidP="00DD6916">
      <w:pPr>
        <w:pStyle w:val="ListParagraph"/>
        <w:numPr>
          <w:ilvl w:val="0"/>
          <w:numId w:val="9"/>
        </w:numPr>
        <w:pPrChange w:id="120" w:author="Ignacio Trejos" w:date="2019-01-12T12:51:00Z">
          <w:pPr/>
        </w:pPrChange>
      </w:pPr>
      <w:ins w:id="121" w:author="Ignacio Trejos" w:date="2019-01-12T12:54:00Z">
        <w:r>
          <w:t>Crear casos de prueba ‘negativos’</w:t>
        </w:r>
      </w:ins>
      <w:ins w:id="122" w:author="Ignacio Trejos" w:date="2019-01-12T14:07:00Z">
        <w:r w:rsidR="00DA3C16">
          <w:rPr>
            <w:lang w:val="en-US"/>
          </w:rPr>
          <w:t xml:space="preserve"> para probar que todo </w:t>
        </w:r>
      </w:ins>
      <w:ins w:id="123" w:author="Ignacio Trejos" w:date="2019-01-12T14:08:00Z">
        <w:r w:rsidR="00DA3C16">
          <w:rPr>
            <w:lang w:val="en-US"/>
          </w:rPr>
          <w:t xml:space="preserve">possible error contextual </w:t>
        </w:r>
        <w:r w:rsidR="00DA3C16">
          <w:t xml:space="preserve">(de identificación, de tipo, o de modo de uso de un identificador) </w:t>
        </w:r>
        <w:r w:rsidR="00DA3C16">
          <w:rPr>
            <w:lang w:val="en-US"/>
          </w:rPr>
          <w:t>es detectado por el Analizador contextual.</w:t>
        </w:r>
      </w:ins>
      <w:del w:id="124" w:author="Ignacio Trejos" w:date="2019-01-12T12:51:00Z">
        <w:r w:rsidR="004E11A8" w:rsidDel="00DD6916">
          <w:delText xml:space="preserve"> </w:delText>
        </w:r>
      </w:del>
    </w:p>
    <w:p w14:paraId="5A9E3EF9" w14:textId="77777777" w:rsidR="008E15A4" w:rsidRDefault="004E11A8">
      <w:pPr>
        <w:pStyle w:val="Heading3"/>
        <w:rPr>
          <w:b w:val="0"/>
          <w:sz w:val="24"/>
          <w:szCs w:val="24"/>
        </w:rPr>
      </w:pPr>
      <w:bookmarkStart w:id="125" w:name="_v2kekjfzm9f8" w:colFirst="0" w:colLast="0"/>
      <w:bookmarkStart w:id="126" w:name="_Toc533461999"/>
      <w:bookmarkEnd w:id="125"/>
      <w:r>
        <w:t>Pruebas no funcionales</w:t>
      </w:r>
      <w:bookmarkEnd w:id="126"/>
    </w:p>
    <w:p w14:paraId="03E2BD7D" w14:textId="77777777" w:rsidR="008E15A4" w:rsidRDefault="004E11A8">
      <w:r>
        <w:t>El código al ser usado con fines educativos es de alta importancia que siga los criterios de Clean Code y algún estándar de programación.</w:t>
      </w:r>
    </w:p>
    <w:p w14:paraId="2C8C0E85" w14:textId="77777777" w:rsidR="008E15A4" w:rsidRDefault="004E11A8">
      <w:pPr>
        <w:pStyle w:val="Heading1"/>
        <w:spacing w:before="280" w:after="280" w:line="240" w:lineRule="auto"/>
        <w:rPr>
          <w:color w:val="00B050"/>
        </w:rPr>
      </w:pPr>
      <w:bookmarkStart w:id="127" w:name="_Toc533462000"/>
      <w:r>
        <w:t xml:space="preserve">Criterios de aceptación o </w:t>
      </w:r>
      <w:ins w:id="128" w:author="Ignacio Trejos" w:date="2019-01-12T14:08:00Z">
        <w:r w:rsidR="00DA3C16">
          <w:t xml:space="preserve">de </w:t>
        </w:r>
      </w:ins>
      <w:r>
        <w:t>rechazo</w:t>
      </w:r>
      <w:bookmarkEnd w:id="127"/>
    </w:p>
    <w:p w14:paraId="1415E14E" w14:textId="77777777" w:rsidR="008E15A4" w:rsidRDefault="008E15A4">
      <w:pPr>
        <w:shd w:val="clear" w:color="auto" w:fill="FFFFFF"/>
        <w:spacing w:after="0" w:line="240" w:lineRule="auto"/>
        <w:rPr>
          <w:color w:val="00B050"/>
        </w:rPr>
      </w:pPr>
    </w:p>
    <w:p w14:paraId="267130C6" w14:textId="77777777" w:rsidR="008E15A4" w:rsidRDefault="004E11A8">
      <w:r>
        <w:t>El código deberá cumplir con los siguientes estándares para ser aceptado:</w:t>
      </w:r>
    </w:p>
    <w:p w14:paraId="5F68E1B0" w14:textId="77777777" w:rsidR="008E15A4" w:rsidRDefault="004E11A8">
      <w:pPr>
        <w:numPr>
          <w:ilvl w:val="0"/>
          <w:numId w:val="5"/>
        </w:numPr>
        <w:spacing w:after="0"/>
      </w:pPr>
      <w:r>
        <w:t>El 100% de las pruebas unitarias deben de salir exitosas</w:t>
      </w:r>
    </w:p>
    <w:p w14:paraId="55A6FAE6" w14:textId="77777777" w:rsidR="008E15A4" w:rsidRDefault="004E11A8">
      <w:pPr>
        <w:numPr>
          <w:ilvl w:val="0"/>
          <w:numId w:val="5"/>
        </w:numPr>
        <w:spacing w:after="0"/>
      </w:pPr>
      <w:r>
        <w:t xml:space="preserve">Deberá cumplir con el estándar de codificación de </w:t>
      </w:r>
      <w:ins w:id="129" w:author="Ignacio Trejos" w:date="2019-01-12T14:09:00Z">
        <w:r w:rsidR="00DA3C16">
          <w:t xml:space="preserve">OCaml </w:t>
        </w:r>
        <w:r w:rsidR="00DA3C16">
          <w:rPr>
            <w:lang w:val="es-CR"/>
          </w:rPr>
          <w:t>(definido por INRIA)</w:t>
        </w:r>
      </w:ins>
    </w:p>
    <w:p w14:paraId="01F41ADB" w14:textId="77777777" w:rsidR="008E15A4" w:rsidRDefault="004E11A8">
      <w:pPr>
        <w:numPr>
          <w:ilvl w:val="0"/>
          <w:numId w:val="5"/>
        </w:numPr>
        <w:spacing w:after="0"/>
      </w:pPr>
      <w:r>
        <w:t xml:space="preserve">Deberá </w:t>
      </w:r>
      <w:ins w:id="130" w:author="Ignacio Trejos" w:date="2019-01-12T14:10:00Z">
        <w:r w:rsidR="00DA3C16">
          <w:t xml:space="preserve">hacer </w:t>
        </w:r>
      </w:ins>
      <w:r>
        <w:t xml:space="preserve">cumplir </w:t>
      </w:r>
      <w:del w:id="131" w:author="Ignacio Trejos" w:date="2019-01-12T14:10:00Z">
        <w:r w:rsidDel="00DA3C16">
          <w:delText xml:space="preserve">con </w:delText>
        </w:r>
      </w:del>
      <w:del w:id="132" w:author="Ignacio Trejos" w:date="2019-01-12T14:09:00Z">
        <w:r w:rsidDel="00DA3C16">
          <w:delText xml:space="preserve">al </w:delText>
        </w:r>
      </w:del>
      <w:ins w:id="133" w:author="Ignacio Trejos" w:date="2019-01-12T14:09:00Z">
        <w:r w:rsidR="00DA3C16">
          <w:t xml:space="preserve">el </w:t>
        </w:r>
      </w:ins>
      <w:del w:id="134" w:author="Ignacio Trejos" w:date="2019-01-12T14:09:00Z">
        <w:r w:rsidDel="00DA3C16">
          <w:delText>menos un 85</w:delText>
        </w:r>
      </w:del>
      <w:ins w:id="135" w:author="Ignacio Trejos" w:date="2019-01-12T14:09:00Z">
        <w:r w:rsidR="00DA3C16">
          <w:t>100</w:t>
        </w:r>
      </w:ins>
      <w:r>
        <w:t>% de las reglas de declaración de variables.</w:t>
      </w:r>
    </w:p>
    <w:p w14:paraId="0CB6FA1C" w14:textId="77777777" w:rsidR="00EF7A29" w:rsidRDefault="00EF7A29" w:rsidP="00EF7A29">
      <w:pPr>
        <w:numPr>
          <w:ilvl w:val="0"/>
          <w:numId w:val="5"/>
        </w:numPr>
        <w:spacing w:after="0"/>
        <w:rPr>
          <w:ins w:id="136" w:author="Ignacio Trejos" w:date="2019-01-12T14:10:00Z"/>
        </w:rPr>
      </w:pPr>
      <w:ins w:id="137" w:author="Ignacio Trejos" w:date="2019-01-12T14:10:00Z">
        <w:r>
          <w:t>Deberá hacer cumplir el 100% de las reglas de comprobación de tipos.</w:t>
        </w:r>
      </w:ins>
    </w:p>
    <w:p w14:paraId="62A5C0A4" w14:textId="77777777" w:rsidR="00EF7A29" w:rsidRDefault="00EF7A29" w:rsidP="00EF7A29">
      <w:pPr>
        <w:numPr>
          <w:ilvl w:val="0"/>
          <w:numId w:val="5"/>
        </w:numPr>
        <w:spacing w:after="0"/>
        <w:rPr>
          <w:ins w:id="138" w:author="Ignacio Trejos" w:date="2019-01-12T14:10:00Z"/>
        </w:rPr>
      </w:pPr>
      <w:ins w:id="139" w:author="Ignacio Trejos" w:date="2019-01-12T14:10:00Z">
        <w:r>
          <w:t>Deberá hacer cumplir el 100% de las reglas de modo de uso de identifi</w:t>
        </w:r>
      </w:ins>
      <w:ins w:id="140" w:author="Ignacio Trejos" w:date="2019-01-12T14:11:00Z">
        <w:r>
          <w:t>cadores.</w:t>
        </w:r>
      </w:ins>
    </w:p>
    <w:p w14:paraId="0BDC3474" w14:textId="77777777" w:rsidR="008E15A4" w:rsidRDefault="004E11A8">
      <w:pPr>
        <w:numPr>
          <w:ilvl w:val="0"/>
          <w:numId w:val="5"/>
        </w:numPr>
      </w:pPr>
      <w:r>
        <w:t>El código deberá poder correr un codigo de 100 líneas en menos de 3 min</w:t>
      </w:r>
    </w:p>
    <w:p w14:paraId="19D50B61" w14:textId="77777777" w:rsidR="008E15A4" w:rsidRDefault="004E11A8">
      <w:pPr>
        <w:pStyle w:val="Heading1"/>
        <w:rPr>
          <w:rFonts w:ascii="Calibri" w:eastAsia="Calibri" w:hAnsi="Calibri" w:cs="Calibri"/>
          <w:color w:val="222222"/>
          <w:sz w:val="22"/>
          <w:szCs w:val="22"/>
        </w:rPr>
      </w:pPr>
      <w:bookmarkStart w:id="141" w:name="_Toc533462001"/>
      <w:r>
        <w:lastRenderedPageBreak/>
        <w:t>Entregables</w:t>
      </w:r>
      <w:bookmarkEnd w:id="141"/>
      <w:r>
        <w:t> </w:t>
      </w:r>
    </w:p>
    <w:p w14:paraId="1D22356C" w14:textId="77777777" w:rsidR="008E15A4" w:rsidRDefault="008E15A4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</w:p>
    <w:p w14:paraId="44683804" w14:textId="77777777" w:rsidR="008E15A4" w:rsidRDefault="004E11A8">
      <w:r>
        <w:t>Los entregables de las pruebas serán:</w:t>
      </w:r>
    </w:p>
    <w:p w14:paraId="6D39CBBD" w14:textId="77777777" w:rsidR="00EF7A29" w:rsidRDefault="00EF7A29">
      <w:pPr>
        <w:numPr>
          <w:ilvl w:val="0"/>
          <w:numId w:val="6"/>
        </w:numPr>
        <w:rPr>
          <w:ins w:id="142" w:author="Ignacio Trejos" w:date="2019-01-12T14:11:00Z"/>
        </w:rPr>
      </w:pPr>
      <w:ins w:id="143" w:author="Ignacio Trejos" w:date="2019-01-12T14:11:00Z">
        <w:r>
          <w:t>El inventario completo de los casos de prueba diseñados, con documentación de su objetivo y resultados esperados.</w:t>
        </w:r>
      </w:ins>
    </w:p>
    <w:p w14:paraId="5D4A0D24" w14:textId="77777777" w:rsidR="008E15A4" w:rsidRDefault="004E11A8">
      <w:pPr>
        <w:numPr>
          <w:ilvl w:val="0"/>
          <w:numId w:val="6"/>
        </w:numPr>
      </w:pPr>
      <w:r>
        <w:t>Un reporte de pruebas especificando las pruebas realizadas, su resultado y descripción en caso de que sea fallida.</w:t>
      </w:r>
    </w:p>
    <w:p w14:paraId="7CE7051A" w14:textId="77777777" w:rsidR="008E15A4" w:rsidRDefault="004E11A8">
      <w:pPr>
        <w:numPr>
          <w:ilvl w:val="0"/>
          <w:numId w:val="6"/>
        </w:numPr>
      </w:pPr>
      <w:r>
        <w:t>Reporte de herramienta de prueba</w:t>
      </w:r>
      <w:commentRangeStart w:id="144"/>
      <w:r>
        <w:t>.</w:t>
      </w:r>
      <w:commentRangeEnd w:id="144"/>
      <w:r w:rsidR="00EF7A29">
        <w:rPr>
          <w:rStyle w:val="CommentReference"/>
        </w:rPr>
        <w:commentReference w:id="144"/>
      </w:r>
    </w:p>
    <w:p w14:paraId="45BBAD48" w14:textId="77777777" w:rsidR="008E15A4" w:rsidRDefault="004E11A8">
      <w:pPr>
        <w:pStyle w:val="Heading1"/>
        <w:spacing w:before="280" w:after="280" w:line="240" w:lineRule="auto"/>
      </w:pPr>
      <w:bookmarkStart w:id="145" w:name="_Toc533462002"/>
      <w:r>
        <w:t>Recursos</w:t>
      </w:r>
      <w:bookmarkEnd w:id="145"/>
    </w:p>
    <w:p w14:paraId="4BF3804B" w14:textId="77777777" w:rsidR="008E15A4" w:rsidRDefault="004E11A8">
      <w:pPr>
        <w:pStyle w:val="Heading2"/>
        <w:rPr>
          <w:color w:val="222222"/>
          <w:sz w:val="19"/>
          <w:szCs w:val="19"/>
        </w:rPr>
      </w:pPr>
      <w:r>
        <w:t> </w:t>
      </w:r>
      <w:bookmarkStart w:id="146" w:name="_Toc533462003"/>
      <w:r>
        <w:t>Requerimientos de entornos – Hardware</w:t>
      </w:r>
      <w:bookmarkEnd w:id="146"/>
      <w:r>
        <w:t> </w:t>
      </w:r>
    </w:p>
    <w:p w14:paraId="578D8E9E" w14:textId="77777777" w:rsidR="008E15A4" w:rsidRDefault="004E11A8">
      <w:r>
        <w:t>El entorno del proyecto va ser el de una computadora que tenga como mínimo las siguientes características:</w:t>
      </w:r>
    </w:p>
    <w:p w14:paraId="6CA52747" w14:textId="77777777" w:rsidR="008E15A4" w:rsidRDefault="004E11A8">
      <w:pPr>
        <w:numPr>
          <w:ilvl w:val="0"/>
          <w:numId w:val="3"/>
        </w:numPr>
        <w:spacing w:after="0"/>
      </w:pPr>
      <w:r>
        <w:t>512 MB de memoria RAM</w:t>
      </w:r>
    </w:p>
    <w:p w14:paraId="16E0AD81" w14:textId="77777777" w:rsidR="008E15A4" w:rsidRDefault="004E11A8">
      <w:pPr>
        <w:numPr>
          <w:ilvl w:val="0"/>
          <w:numId w:val="3"/>
        </w:numPr>
      </w:pPr>
      <w:r>
        <w:t>500 MB de espacio de disco duro</w:t>
      </w:r>
    </w:p>
    <w:p w14:paraId="446CF81E" w14:textId="77777777" w:rsidR="008E15A4" w:rsidRDefault="004E11A8">
      <w:pPr>
        <w:pStyle w:val="Heading2"/>
        <w:spacing w:before="280" w:after="280" w:line="240" w:lineRule="auto"/>
      </w:pPr>
      <w:bookmarkStart w:id="147" w:name="_Toc533462004"/>
      <w:r>
        <w:t>Requerimientos de entornos – Software</w:t>
      </w:r>
      <w:bookmarkEnd w:id="147"/>
      <w:r>
        <w:t> </w:t>
      </w:r>
    </w:p>
    <w:p w14:paraId="237770F7" w14:textId="77777777" w:rsidR="008E15A4" w:rsidRDefault="004E11A8">
      <w:r>
        <w:t>La computadora donde se realizarán las pruebas debe tener lo siguiente instalado:</w:t>
      </w:r>
    </w:p>
    <w:p w14:paraId="383573F2" w14:textId="77777777" w:rsidR="008E15A4" w:rsidRDefault="004E11A8">
      <w:pPr>
        <w:numPr>
          <w:ilvl w:val="0"/>
          <w:numId w:val="2"/>
        </w:numPr>
        <w:spacing w:after="0"/>
      </w:pPr>
      <w:r>
        <w:t>El lenguaje Ocaml</w:t>
      </w:r>
    </w:p>
    <w:p w14:paraId="75ADD7F0" w14:textId="77777777" w:rsidR="008E15A4" w:rsidRDefault="00354B7A">
      <w:pPr>
        <w:numPr>
          <w:ilvl w:val="0"/>
          <w:numId w:val="2"/>
        </w:numPr>
      </w:pPr>
      <w:r>
        <w:t>Algún</w:t>
      </w:r>
      <w:r w:rsidR="004E11A8">
        <w:t xml:space="preserve"> editor de archivos (Sublime Text, Notepad++, ...)</w:t>
      </w:r>
      <w:commentRangeStart w:id="148"/>
      <w:ins w:id="149" w:author="Ignacio Trejos" w:date="2019-01-12T14:13:00Z">
        <w:r w:rsidR="00EF7A29">
          <w:t xml:space="preserve"> </w:t>
        </w:r>
        <w:commentRangeEnd w:id="148"/>
        <w:r w:rsidR="00EF7A29">
          <w:rPr>
            <w:rStyle w:val="CommentReference"/>
          </w:rPr>
          <w:commentReference w:id="148"/>
        </w:r>
      </w:ins>
    </w:p>
    <w:p w14:paraId="294207E7" w14:textId="77777777" w:rsidR="008E15A4" w:rsidRDefault="004E11A8">
      <w:pPr>
        <w:pStyle w:val="Heading2"/>
        <w:spacing w:before="280" w:after="280" w:line="240" w:lineRule="auto"/>
      </w:pPr>
      <w:bookmarkStart w:id="150" w:name="_Toc533462005"/>
      <w:r>
        <w:t>Personal</w:t>
      </w:r>
      <w:bookmarkEnd w:id="150"/>
    </w:p>
    <w:p w14:paraId="6535EA2E" w14:textId="77777777" w:rsidR="008E15A4" w:rsidRDefault="004E11A8">
      <w:r>
        <w:t>Se requerirá solamente de 2 personas para realizar las pruebas</w:t>
      </w:r>
      <w:commentRangeStart w:id="151"/>
      <w:r>
        <w:t>:</w:t>
      </w:r>
      <w:commentRangeEnd w:id="151"/>
      <w:r w:rsidR="00CD265D">
        <w:rPr>
          <w:rStyle w:val="CommentReference"/>
        </w:rPr>
        <w:commentReference w:id="151"/>
      </w:r>
    </w:p>
    <w:p w14:paraId="6065C891" w14:textId="77777777" w:rsidR="008E15A4" w:rsidRDefault="004E11A8">
      <w:pPr>
        <w:numPr>
          <w:ilvl w:val="0"/>
          <w:numId w:val="8"/>
        </w:numPr>
        <w:spacing w:after="0"/>
      </w:pPr>
      <w:r>
        <w:t>1 Tester: El que realizará</w:t>
      </w:r>
      <w:ins w:id="152" w:author="Ignacio Trejos" w:date="2019-01-12T14:13:00Z">
        <w:r w:rsidR="00CD265D">
          <w:t xml:space="preserve"> la aplicación</w:t>
        </w:r>
      </w:ins>
      <w:r>
        <w:t xml:space="preserve"> las pruebas en el software.</w:t>
      </w:r>
    </w:p>
    <w:p w14:paraId="3BCC450F" w14:textId="77777777" w:rsidR="008E15A4" w:rsidRDefault="004E11A8">
      <w:pPr>
        <w:numPr>
          <w:ilvl w:val="0"/>
          <w:numId w:val="8"/>
        </w:numPr>
      </w:pPr>
      <w:r>
        <w:t xml:space="preserve">1 Analista: El que </w:t>
      </w:r>
      <w:del w:id="153" w:author="Ignacio Trejos" w:date="2019-01-12T14:13:00Z">
        <w:r w:rsidDel="00CD265D">
          <w:delText xml:space="preserve">va </w:delText>
        </w:r>
      </w:del>
      <w:r>
        <w:t>analizar</w:t>
      </w:r>
      <w:ins w:id="154" w:author="Ignacio Trejos" w:date="2019-01-12T14:13:00Z">
        <w:r w:rsidR="00CD265D">
          <w:t>á</w:t>
        </w:r>
      </w:ins>
      <w:r>
        <w:t xml:space="preserve"> los datos obtenidos de las pruebas y determinar</w:t>
      </w:r>
      <w:ins w:id="155" w:author="Ignacio Trejos" w:date="2019-01-12T14:13:00Z">
        <w:r w:rsidR="00CD265D">
          <w:t>á</w:t>
        </w:r>
      </w:ins>
      <w:r>
        <w:t xml:space="preserve"> si la prueba fue exitosa o fallida.</w:t>
      </w:r>
    </w:p>
    <w:p w14:paraId="268216E2" w14:textId="77777777" w:rsidR="008E15A4" w:rsidRDefault="008E15A4"/>
    <w:p w14:paraId="67B4AC0C" w14:textId="77777777" w:rsidR="008E15A4" w:rsidRDefault="004E11A8">
      <w:pPr>
        <w:pStyle w:val="Heading2"/>
        <w:spacing w:before="280" w:after="280" w:line="240" w:lineRule="auto"/>
        <w:rPr>
          <w:color w:val="00B050"/>
        </w:rPr>
      </w:pPr>
      <w:bookmarkStart w:id="156" w:name="_y3oa68j8iyt2" w:colFirst="0" w:colLast="0"/>
      <w:bookmarkStart w:id="157" w:name="_Toc533462006"/>
      <w:bookmarkEnd w:id="156"/>
      <w:r>
        <w:lastRenderedPageBreak/>
        <w:t>Herramientas de pruebas requeridas</w:t>
      </w:r>
      <w:bookmarkEnd w:id="157"/>
      <w:r>
        <w:t> </w:t>
      </w:r>
    </w:p>
    <w:p w14:paraId="1939414C" w14:textId="77777777" w:rsidR="008E15A4" w:rsidRDefault="004E11A8">
      <w:r>
        <w:t>Las herramientas de prueba que se planea usar son</w:t>
      </w:r>
      <w:commentRangeStart w:id="158"/>
      <w:r>
        <w:t>:</w:t>
      </w:r>
      <w:commentRangeEnd w:id="158"/>
      <w:r w:rsidR="00CD265D">
        <w:rPr>
          <w:rStyle w:val="CommentReference"/>
        </w:rPr>
        <w:commentReference w:id="158"/>
      </w:r>
    </w:p>
    <w:p w14:paraId="448ABA87" w14:textId="77777777" w:rsidR="008E15A4" w:rsidRDefault="004E11A8">
      <w:pPr>
        <w:numPr>
          <w:ilvl w:val="0"/>
          <w:numId w:val="2"/>
        </w:numPr>
        <w:spacing w:after="0"/>
      </w:pPr>
      <w:r>
        <w:t>Ounit</w:t>
      </w:r>
    </w:p>
    <w:p w14:paraId="1922B68B" w14:textId="77777777" w:rsidR="008E15A4" w:rsidRDefault="004E11A8">
      <w:pPr>
        <w:numPr>
          <w:ilvl w:val="0"/>
          <w:numId w:val="2"/>
        </w:numPr>
      </w:pPr>
      <w:r>
        <w:t>Ocamllint</w:t>
      </w:r>
    </w:p>
    <w:p w14:paraId="63C1C2BE" w14:textId="77777777" w:rsidR="008E15A4" w:rsidRDefault="004E11A8">
      <w:pPr>
        <w:pStyle w:val="Heading2"/>
        <w:spacing w:before="280" w:after="280" w:line="240" w:lineRule="auto"/>
        <w:rPr>
          <w:color w:val="00B050"/>
        </w:rPr>
      </w:pPr>
      <w:bookmarkStart w:id="159" w:name="_Toc533462007"/>
      <w:r>
        <w:t>Entrenamiento</w:t>
      </w:r>
      <w:bookmarkEnd w:id="159"/>
    </w:p>
    <w:p w14:paraId="1B58E178" w14:textId="77777777" w:rsidR="008E15A4" w:rsidRDefault="004E11A8">
      <w:r>
        <w:t>Para poder realizar las pruebas se necesitará de entrenamiento en el uso de:</w:t>
      </w:r>
    </w:p>
    <w:p w14:paraId="3BCE8865" w14:textId="77777777" w:rsidR="008E15A4" w:rsidRDefault="004E11A8">
      <w:pPr>
        <w:numPr>
          <w:ilvl w:val="0"/>
          <w:numId w:val="2"/>
        </w:numPr>
        <w:spacing w:after="0"/>
      </w:pPr>
      <w:r>
        <w:t>Ounit</w:t>
      </w:r>
    </w:p>
    <w:p w14:paraId="7D534F53" w14:textId="77777777" w:rsidR="008E15A4" w:rsidRDefault="004E11A8">
      <w:pPr>
        <w:numPr>
          <w:ilvl w:val="0"/>
          <w:numId w:val="2"/>
        </w:numPr>
        <w:rPr>
          <w:ins w:id="160" w:author="Ignacio Trejos" w:date="2019-01-12T14:15:00Z"/>
        </w:rPr>
      </w:pPr>
      <w:r>
        <w:t>Ocamllint</w:t>
      </w:r>
    </w:p>
    <w:p w14:paraId="00170BAE" w14:textId="77777777" w:rsidR="00CD265D" w:rsidRDefault="00CD265D" w:rsidP="00CD265D">
      <w:pPr>
        <w:pPrChange w:id="161" w:author="Ignacio Trejos" w:date="2019-01-12T14:15:00Z">
          <w:pPr>
            <w:numPr>
              <w:numId w:val="2"/>
            </w:numPr>
            <w:ind w:left="720" w:hanging="360"/>
          </w:pPr>
        </w:pPrChange>
      </w:pPr>
      <w:ins w:id="162" w:author="Ignacio Trejos" w:date="2019-01-12T14:15:00Z">
        <w:r>
          <w:t>La adquisición de este conocimento se logrará mediante auto-estudio.</w:t>
        </w:r>
      </w:ins>
    </w:p>
    <w:p w14:paraId="0F27D4AD" w14:textId="77777777" w:rsidR="008E15A4" w:rsidRDefault="004E11A8">
      <w:pPr>
        <w:pStyle w:val="Heading1"/>
        <w:spacing w:before="280" w:after="280" w:line="240" w:lineRule="auto"/>
        <w:rPr>
          <w:color w:val="00B050"/>
        </w:rPr>
      </w:pPr>
      <w:bookmarkStart w:id="163" w:name="_Toc533462008"/>
      <w:r>
        <w:t>Planificación y organización</w:t>
      </w:r>
      <w:bookmarkEnd w:id="163"/>
    </w:p>
    <w:p w14:paraId="0616A8C0" w14:textId="77777777" w:rsidR="008E15A4" w:rsidRDefault="004E11A8">
      <w:pPr>
        <w:pStyle w:val="Heading2"/>
        <w:spacing w:before="280" w:after="280" w:line="240" w:lineRule="auto"/>
      </w:pPr>
      <w:bookmarkStart w:id="164" w:name="_Toc533462009"/>
      <w:r>
        <w:t>Matriz de responsabilidades</w:t>
      </w:r>
      <w:bookmarkEnd w:id="164"/>
    </w:p>
    <w:tbl>
      <w:tblPr>
        <w:tblStyle w:val="a0"/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6"/>
        <w:gridCol w:w="2946"/>
        <w:gridCol w:w="2946"/>
      </w:tblGrid>
      <w:tr w:rsidR="008E15A4" w14:paraId="30F2DF4B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7BDA" w14:textId="77777777" w:rsidR="008E15A4" w:rsidRDefault="004E1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Actividad / Recurso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2105" w14:textId="77777777" w:rsidR="008E15A4" w:rsidRDefault="004E1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Christian </w:t>
            </w:r>
            <w:del w:id="165" w:author="Ignacio Trejos" w:date="2019-01-12T14:15:00Z">
              <w:r w:rsidDel="00CD265D">
                <w:delText>Leon</w:delText>
              </w:r>
            </w:del>
            <w:ins w:id="166" w:author="Ignacio Trejos" w:date="2019-01-12T14:15:00Z">
              <w:r w:rsidR="00CD265D">
                <w:t>León</w:t>
              </w:r>
            </w:ins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A7BD" w14:textId="77777777" w:rsidR="008E15A4" w:rsidRDefault="004E1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Gabriel </w:t>
            </w:r>
            <w:del w:id="167" w:author="Ignacio Trejos" w:date="2019-01-12T14:15:00Z">
              <w:r w:rsidDel="00CD265D">
                <w:delText>Ramirez</w:delText>
              </w:r>
            </w:del>
            <w:ins w:id="168" w:author="Ignacio Trejos" w:date="2019-01-12T14:15:00Z">
              <w:r w:rsidR="00CD265D">
                <w:t>Ramírez</w:t>
              </w:r>
            </w:ins>
          </w:p>
        </w:tc>
      </w:tr>
      <w:tr w:rsidR="008E15A4" w14:paraId="2CA51C72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0DB8" w14:textId="77777777" w:rsidR="008E15A4" w:rsidRDefault="004E1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Ejecutar pruebas unitarias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4501" w14:textId="77777777" w:rsidR="008E15A4" w:rsidRDefault="004E1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0642" w14:textId="77777777" w:rsidR="008E15A4" w:rsidRDefault="004E1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</w:t>
            </w:r>
          </w:p>
        </w:tc>
      </w:tr>
      <w:tr w:rsidR="008E15A4" w14:paraId="363BE9CE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0EAA" w14:textId="77777777" w:rsidR="008E15A4" w:rsidRDefault="004E1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Ejecutar pruebas de Ocamllint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7403" w14:textId="77777777" w:rsidR="008E15A4" w:rsidRDefault="004E1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7248" w14:textId="77777777" w:rsidR="008E15A4" w:rsidRDefault="004E1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</w:t>
            </w:r>
          </w:p>
        </w:tc>
      </w:tr>
      <w:tr w:rsidR="008E15A4" w14:paraId="36E6FDA8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5FC6" w14:textId="77777777" w:rsidR="008E15A4" w:rsidRDefault="004E1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Realizar reporte de los resultados 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03E7" w14:textId="77777777" w:rsidR="008E15A4" w:rsidRDefault="004E1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67A6" w14:textId="77777777" w:rsidR="008E15A4" w:rsidRDefault="004E1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</w:t>
            </w:r>
          </w:p>
        </w:tc>
      </w:tr>
    </w:tbl>
    <w:p w14:paraId="569DF244" w14:textId="77777777" w:rsidR="008E15A4" w:rsidRDefault="008E15A4"/>
    <w:p w14:paraId="04640B8D" w14:textId="77777777" w:rsidR="008E15A4" w:rsidRDefault="004E11A8">
      <w:pPr>
        <w:numPr>
          <w:ilvl w:val="0"/>
          <w:numId w:val="4"/>
        </w:numPr>
        <w:spacing w:after="0"/>
      </w:pPr>
      <w:r>
        <w:t>R: Responsable</w:t>
      </w:r>
    </w:p>
    <w:p w14:paraId="0D1BC278" w14:textId="77777777" w:rsidR="008E15A4" w:rsidRDefault="004E11A8">
      <w:pPr>
        <w:numPr>
          <w:ilvl w:val="0"/>
          <w:numId w:val="4"/>
        </w:numPr>
        <w:spacing w:after="0"/>
      </w:pPr>
      <w:r>
        <w:t>A: Aprobador</w:t>
      </w:r>
    </w:p>
    <w:p w14:paraId="7D002971" w14:textId="77777777" w:rsidR="008E15A4" w:rsidRDefault="004E11A8">
      <w:pPr>
        <w:numPr>
          <w:ilvl w:val="0"/>
          <w:numId w:val="4"/>
        </w:numPr>
        <w:spacing w:after="0"/>
      </w:pPr>
      <w:r>
        <w:t xml:space="preserve">C: Consultado, </w:t>
      </w:r>
    </w:p>
    <w:p w14:paraId="0A42C891" w14:textId="77777777" w:rsidR="008E15A4" w:rsidRDefault="004E11A8">
      <w:pPr>
        <w:numPr>
          <w:ilvl w:val="0"/>
          <w:numId w:val="4"/>
        </w:numPr>
      </w:pPr>
      <w:r>
        <w:t>I: Informado</w:t>
      </w:r>
    </w:p>
    <w:p w14:paraId="3F152789" w14:textId="77777777" w:rsidR="008E15A4" w:rsidRDefault="008E15A4">
      <w:pPr>
        <w:shd w:val="clear" w:color="auto" w:fill="FFFFFF"/>
        <w:spacing w:after="0" w:line="240" w:lineRule="auto"/>
      </w:pPr>
    </w:p>
    <w:p w14:paraId="299A89D7" w14:textId="77777777" w:rsidR="008E15A4" w:rsidRDefault="004E11A8">
      <w:pPr>
        <w:pStyle w:val="Heading2"/>
        <w:spacing w:before="280" w:after="280" w:line="240" w:lineRule="auto"/>
      </w:pPr>
      <w:bookmarkStart w:id="169" w:name="_Toc533462010"/>
      <w:r>
        <w:lastRenderedPageBreak/>
        <w:t xml:space="preserve">Dependencias y </w:t>
      </w:r>
      <w:del w:id="170" w:author="Ignacio Trejos" w:date="2019-01-12T14:16:00Z">
        <w:r w:rsidDel="00CD265D">
          <w:delText>R</w:delText>
        </w:r>
      </w:del>
      <w:ins w:id="171" w:author="Ignacio Trejos" w:date="2019-01-12T14:16:00Z">
        <w:r w:rsidR="00CD265D">
          <w:t>r</w:t>
        </w:r>
      </w:ins>
      <w:r>
        <w:t>iesgos</w:t>
      </w:r>
      <w:bookmarkEnd w:id="169"/>
    </w:p>
    <w:p w14:paraId="28A6B321" w14:textId="77777777" w:rsidR="008E15A4" w:rsidRDefault="004E11A8">
      <w:r>
        <w:t xml:space="preserve">El tiempo de prueba en cada iteración puede llegar a ser menor a 1 </w:t>
      </w:r>
      <w:del w:id="172" w:author="Ignacio Trejos" w:date="2019-01-12T14:16:00Z">
        <w:r w:rsidDel="00CD265D">
          <w:delText>dia</w:delText>
        </w:r>
      </w:del>
      <w:ins w:id="173" w:author="Ignacio Trejos" w:date="2019-01-12T14:16:00Z">
        <w:r w:rsidR="00CD265D">
          <w:t>día</w:t>
        </w:r>
      </w:ins>
      <w:r>
        <w:t xml:space="preserve"> debido a </w:t>
      </w:r>
      <w:ins w:id="174" w:author="Ignacio Trejos" w:date="2019-01-12T14:16:00Z">
        <w:r w:rsidR="00CD265D">
          <w:t xml:space="preserve">que </w:t>
        </w:r>
      </w:ins>
      <w:bookmarkStart w:id="175" w:name="_GoBack"/>
      <w:bookmarkEnd w:id="175"/>
      <w:r>
        <w:t>la cantidad de tiempo para estudiar e implementar el código es de 1 semana aproximadamente.</w:t>
      </w:r>
    </w:p>
    <w:p w14:paraId="1E32D168" w14:textId="77777777" w:rsidR="008E15A4" w:rsidRDefault="008E15A4">
      <w:pPr>
        <w:shd w:val="clear" w:color="auto" w:fill="FFFFFF"/>
        <w:spacing w:after="0" w:line="240" w:lineRule="auto"/>
        <w:rPr>
          <w:color w:val="00B050"/>
        </w:rPr>
      </w:pPr>
    </w:p>
    <w:sectPr w:rsidR="008E15A4">
      <w:headerReference w:type="default" r:id="rId10"/>
      <w:footerReference w:type="default" r:id="rId11"/>
      <w:pgSz w:w="12240" w:h="15840"/>
      <w:pgMar w:top="1985" w:right="1701" w:bottom="1418" w:left="1701" w:header="566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4" w:author="Ignacio Trejos" w:date="2019-01-12T14:12:00Z" w:initials="IT">
    <w:p w14:paraId="7112D695" w14:textId="77777777" w:rsidR="00EF7A29" w:rsidRDefault="00EF7A29">
      <w:pPr>
        <w:pStyle w:val="CommentText"/>
      </w:pPr>
      <w:r>
        <w:rPr>
          <w:rStyle w:val="CommentReference"/>
        </w:rPr>
        <w:annotationRef/>
      </w:r>
      <w:r>
        <w:t>No entiendo qué es eso.  ¿Es un resumen sobre la herramienta OUnit, cómo se usa, etc.?</w:t>
      </w:r>
    </w:p>
  </w:comment>
  <w:comment w:id="148" w:author="Ignacio Trejos" w:date="2019-01-12T14:13:00Z" w:initials="IT">
    <w:p w14:paraId="7ABF013F" w14:textId="77777777" w:rsidR="00EF7A29" w:rsidRDefault="00EF7A29">
      <w:pPr>
        <w:pStyle w:val="CommentText"/>
      </w:pPr>
      <w:r>
        <w:rPr>
          <w:rStyle w:val="CommentReference"/>
        </w:rPr>
        <w:annotationRef/>
      </w:r>
      <w:r>
        <w:t>¿Sobre cuáles sistemas operativos?</w:t>
      </w:r>
    </w:p>
  </w:comment>
  <w:comment w:id="151" w:author="Ignacio Trejos" w:date="2019-01-12T14:14:00Z" w:initials="IT">
    <w:p w14:paraId="0C9FB61E" w14:textId="77777777" w:rsidR="00CD265D" w:rsidRDefault="00CD265D" w:rsidP="00CD265D">
      <w:pPr>
        <w:pStyle w:val="CommentText"/>
      </w:pPr>
      <w:r>
        <w:rPr>
          <w:rStyle w:val="CommentReference"/>
        </w:rPr>
        <w:annotationRef/>
      </w:r>
      <w:r>
        <w:t>¿Quién diseña las pruebas? ¿Quién revisa los casos de prueba que han diseñado?</w:t>
      </w:r>
    </w:p>
  </w:comment>
  <w:comment w:id="158" w:author="Ignacio Trejos" w:date="2019-01-12T14:14:00Z" w:initials="IT">
    <w:p w14:paraId="661A437C" w14:textId="77777777" w:rsidR="00CD265D" w:rsidRDefault="00CD265D">
      <w:pPr>
        <w:pStyle w:val="CommentText"/>
      </w:pPr>
      <w:r>
        <w:rPr>
          <w:rStyle w:val="CommentReference"/>
        </w:rPr>
        <w:annotationRef/>
      </w:r>
      <w:r>
        <w:t>¿Por qué y para qué?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12D695" w15:done="0"/>
  <w15:commentEx w15:paraId="7ABF013F" w15:done="0"/>
  <w15:commentEx w15:paraId="0C9FB61E" w15:done="0"/>
  <w15:commentEx w15:paraId="661A437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0B54E" w14:textId="77777777" w:rsidR="00EE6A47" w:rsidRDefault="00EE6A47">
      <w:pPr>
        <w:spacing w:after="0" w:line="240" w:lineRule="auto"/>
      </w:pPr>
      <w:r>
        <w:separator/>
      </w:r>
    </w:p>
  </w:endnote>
  <w:endnote w:type="continuationSeparator" w:id="0">
    <w:p w14:paraId="3212A7B5" w14:textId="77777777" w:rsidR="00EE6A47" w:rsidRDefault="00EE6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F229A" w14:textId="77777777" w:rsidR="00EF7A29" w:rsidRDefault="00EF7A2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center"/>
      <w:rPr>
        <w:rFonts w:ascii="Calibri" w:eastAsia="Calibri" w:hAnsi="Calibri" w:cs="Calibri"/>
        <w:color w:val="000000"/>
        <w:sz w:val="20"/>
        <w:szCs w:val="20"/>
      </w:rPr>
    </w:pPr>
  </w:p>
  <w:p w14:paraId="38CF51E7" w14:textId="77777777" w:rsidR="00EF7A29" w:rsidRDefault="00EF7A2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CD265D">
      <w:rPr>
        <w:rFonts w:ascii="Calibri" w:eastAsia="Calibri" w:hAnsi="Calibri" w:cs="Calibri"/>
        <w:noProof/>
        <w:color w:val="000000"/>
        <w:sz w:val="20"/>
        <w:szCs w:val="20"/>
      </w:rPr>
      <w:t>9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F59B6" w14:textId="77777777" w:rsidR="00EE6A47" w:rsidRDefault="00EE6A47">
      <w:pPr>
        <w:spacing w:after="0" w:line="240" w:lineRule="auto"/>
      </w:pPr>
      <w:r>
        <w:separator/>
      </w:r>
    </w:p>
  </w:footnote>
  <w:footnote w:type="continuationSeparator" w:id="0">
    <w:p w14:paraId="21CF26FD" w14:textId="77777777" w:rsidR="00EE6A47" w:rsidRDefault="00EE6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FD811" w14:textId="77777777" w:rsidR="00EF7A29" w:rsidRDefault="00EF7A2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rFonts w:ascii="Calibri" w:eastAsia="Calibri" w:hAnsi="Calibri" w:cs="Calibri"/>
        <w:color w:val="365F9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173D"/>
    <w:multiLevelType w:val="multilevel"/>
    <w:tmpl w:val="4E86F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262E6"/>
    <w:multiLevelType w:val="hybridMultilevel"/>
    <w:tmpl w:val="DF0C4E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ED12106"/>
    <w:multiLevelType w:val="multilevel"/>
    <w:tmpl w:val="4A1C6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764CC7"/>
    <w:multiLevelType w:val="multilevel"/>
    <w:tmpl w:val="4A6A2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E12375"/>
    <w:multiLevelType w:val="multilevel"/>
    <w:tmpl w:val="E5524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394200"/>
    <w:multiLevelType w:val="multilevel"/>
    <w:tmpl w:val="85A6A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623338"/>
    <w:multiLevelType w:val="multilevel"/>
    <w:tmpl w:val="30CEC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D31FE4"/>
    <w:multiLevelType w:val="multilevel"/>
    <w:tmpl w:val="504A8D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5074A8"/>
    <w:multiLevelType w:val="multilevel"/>
    <w:tmpl w:val="274AA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gnacio Trejos">
    <w15:presenceInfo w15:providerId="None" w15:userId="Ignacio Trej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A4"/>
    <w:rsid w:val="000E4172"/>
    <w:rsid w:val="001C2CEE"/>
    <w:rsid w:val="00354B7A"/>
    <w:rsid w:val="00460355"/>
    <w:rsid w:val="00490CB7"/>
    <w:rsid w:val="004E11A8"/>
    <w:rsid w:val="004F2127"/>
    <w:rsid w:val="005D43C9"/>
    <w:rsid w:val="00655A21"/>
    <w:rsid w:val="00675BA1"/>
    <w:rsid w:val="00844928"/>
    <w:rsid w:val="008D7703"/>
    <w:rsid w:val="008E15A4"/>
    <w:rsid w:val="009F0BB8"/>
    <w:rsid w:val="00A028E4"/>
    <w:rsid w:val="00B1360F"/>
    <w:rsid w:val="00BF57C6"/>
    <w:rsid w:val="00CD265D"/>
    <w:rsid w:val="00D72C85"/>
    <w:rsid w:val="00D72F7F"/>
    <w:rsid w:val="00DA3C16"/>
    <w:rsid w:val="00DD6916"/>
    <w:rsid w:val="00E20D69"/>
    <w:rsid w:val="00E22D66"/>
    <w:rsid w:val="00E4447C"/>
    <w:rsid w:val="00EE6A47"/>
    <w:rsid w:val="00E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FD32"/>
  <w15:docId w15:val="{1A9D3666-F9D4-41E6-BABD-422F9E4A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VE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22D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2D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22D6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22D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B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B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D69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7A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A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A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A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1231</Words>
  <Characters>7021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Trejos</dc:creator>
  <cp:lastModifiedBy>Ignacio Trejos</cp:lastModifiedBy>
  <cp:revision>10</cp:revision>
  <cp:lastPrinted>2019-01-06T06:32:00Z</cp:lastPrinted>
  <dcterms:created xsi:type="dcterms:W3CDTF">2019-01-12T18:33:00Z</dcterms:created>
  <dcterms:modified xsi:type="dcterms:W3CDTF">2019-01-12T20:16:00Z</dcterms:modified>
</cp:coreProperties>
</file>